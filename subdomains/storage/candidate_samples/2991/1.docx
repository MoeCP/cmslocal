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4D562" w14:textId="77777777" w:rsidR="00CA487C" w:rsidRDefault="00CA487C" w:rsidP="00CA487C">
      <w:pPr>
        <w:pStyle w:val="Title"/>
      </w:pPr>
      <w:r>
        <w:t>Rusty and Rosy Product Descriptions</w:t>
      </w:r>
    </w:p>
    <w:p w14:paraId="0A1B142E" w14:textId="77777777" w:rsidR="00CA487C" w:rsidRDefault="00CA487C" w:rsidP="00CA487C">
      <w:pPr>
        <w:pStyle w:val="Heading1"/>
      </w:pPr>
      <w:r>
        <w:t>Rusty and Rosy Reading</w:t>
      </w:r>
      <w:r w:rsidR="00DD64A3">
        <w:t xml:space="preserve"> </w:t>
      </w:r>
    </w:p>
    <w:p w14:paraId="4BE1DAB0" w14:textId="77777777" w:rsidR="002C0BD6" w:rsidRPr="002C0BD6" w:rsidRDefault="006F5218" w:rsidP="002C0BD6">
      <w:r>
        <w:t xml:space="preserve">Give your child a </w:t>
      </w:r>
      <w:r w:rsidR="00CD51A7">
        <w:t xml:space="preserve">lasting </w:t>
      </w:r>
      <w:r w:rsidR="00A9421A">
        <w:t>educational advantage with proven-effective and fun reading software</w:t>
      </w:r>
      <w:r w:rsidR="00326E60">
        <w:t>, the best on the market.</w:t>
      </w:r>
    </w:p>
    <w:p w14:paraId="328F71B2" w14:textId="77777777" w:rsidR="00802B5D" w:rsidRDefault="00802B5D" w:rsidP="00802B5D">
      <w:r w:rsidRPr="00DF0A17">
        <w:rPr>
          <w:i/>
          <w:iCs/>
        </w:rPr>
        <w:t>Rusty and Rosy Reading</w:t>
      </w:r>
      <w:r w:rsidRPr="00BC3FA4">
        <w:t xml:space="preserve">™ brings </w:t>
      </w:r>
      <w:r w:rsidR="00326E60">
        <w:t xml:space="preserve">Waterford Institute’s reading </w:t>
      </w:r>
      <w:r w:rsidRPr="00BC3FA4">
        <w:t xml:space="preserve">software to the home where </w:t>
      </w:r>
      <w:r w:rsidR="00B90ACF">
        <w:t>your child</w:t>
      </w:r>
      <w:r>
        <w:t xml:space="preserve"> </w:t>
      </w:r>
      <w:r w:rsidRPr="00BC3FA4">
        <w:t>can experience personalized learni</w:t>
      </w:r>
      <w:r>
        <w:t>ng every day. Like a tutor</w:t>
      </w:r>
      <w:r w:rsidR="00DF0A17">
        <w:t xml:space="preserve">, the program </w:t>
      </w:r>
      <w:r w:rsidRPr="00BC3FA4">
        <w:t xml:space="preserve">provides the instruction </w:t>
      </w:r>
      <w:r w:rsidR="00B90ACF">
        <w:t>your</w:t>
      </w:r>
      <w:r w:rsidRPr="00BC3FA4">
        <w:t xml:space="preserve"> child needs by monitoring </w:t>
      </w:r>
      <w:r w:rsidR="00DF0A17">
        <w:t>her</w:t>
      </w:r>
      <w:r w:rsidR="00B90ACF">
        <w:t xml:space="preserve"> </w:t>
      </w:r>
      <w:r w:rsidRPr="00BC3FA4">
        <w:t>progress and adaptin</w:t>
      </w:r>
      <w:r w:rsidR="00087308">
        <w:t xml:space="preserve">g to </w:t>
      </w:r>
      <w:r w:rsidR="00DF0A17">
        <w:t>her</w:t>
      </w:r>
      <w:r w:rsidR="00087308">
        <w:t xml:space="preserve"> skill level.</w:t>
      </w:r>
      <w:r w:rsidRPr="00BC3FA4">
        <w:t xml:space="preserve"> </w:t>
      </w:r>
      <w:r w:rsidR="00DF0A17">
        <w:t xml:space="preserve">With enough content to last three full years, </w:t>
      </w:r>
      <w:r w:rsidR="00DF0A17" w:rsidRPr="00DF0A17">
        <w:rPr>
          <w:i/>
        </w:rPr>
        <w:t>Rusty and Rosy Reading</w:t>
      </w:r>
      <w:r w:rsidR="00DF0A17">
        <w:t xml:space="preserve"> has been proven effective to teach your child in just 15 minutes a day. </w:t>
      </w:r>
    </w:p>
    <w:p w14:paraId="440998C0" w14:textId="77777777" w:rsidR="00087308" w:rsidRDefault="00DF0A17" w:rsidP="00635B90">
      <w:r>
        <w:t>*Created for</w:t>
      </w:r>
      <w:r w:rsidR="00087308">
        <w:t xml:space="preserve"> children ages four through eight.</w:t>
      </w:r>
    </w:p>
    <w:p w14:paraId="0CBF8E82" w14:textId="0F27F813" w:rsidR="002C0BD6" w:rsidRDefault="00021F66" w:rsidP="00DF0A17">
      <w:pPr>
        <w:pStyle w:val="Heading2"/>
      </w:pPr>
      <w:r w:rsidRPr="00B90ACF">
        <w:t>Rusty and Rosy Reading</w:t>
      </w:r>
      <w:r>
        <w:t xml:space="preserve"> </w:t>
      </w:r>
      <w:r w:rsidR="008E4F70">
        <w:t>Benefits</w:t>
      </w:r>
    </w:p>
    <w:p w14:paraId="2BCAD351" w14:textId="3344CEAD" w:rsidR="00B016DF" w:rsidRDefault="00635B90" w:rsidP="00E90B59">
      <w:pPr>
        <w:pStyle w:val="ListParagraph"/>
        <w:numPr>
          <w:ilvl w:val="0"/>
          <w:numId w:val="3"/>
        </w:numPr>
      </w:pPr>
      <w:r w:rsidRPr="00B90ACF">
        <w:rPr>
          <w:b/>
        </w:rPr>
        <w:t>Personalized learning</w:t>
      </w:r>
      <w:r w:rsidR="00087308">
        <w:t xml:space="preserve"> – </w:t>
      </w:r>
      <w:r w:rsidR="00DF495D">
        <w:t xml:space="preserve">Like a personal tutor, working one-on-one with your child, </w:t>
      </w:r>
      <w:r w:rsidR="00DF495D" w:rsidRPr="00E90B59">
        <w:rPr>
          <w:i/>
        </w:rPr>
        <w:t>Rusty and Rosy Reading</w:t>
      </w:r>
      <w:r w:rsidR="00DF495D">
        <w:rPr>
          <w:i/>
        </w:rPr>
        <w:t xml:space="preserve"> </w:t>
      </w:r>
      <w:r w:rsidR="00DF495D">
        <w:t xml:space="preserve">adapts to your child’s learning needs and provides the instruction </w:t>
      </w:r>
      <w:r w:rsidR="00B016DF">
        <w:t>necessary to help your child</w:t>
      </w:r>
      <w:r w:rsidR="00DF495D">
        <w:t xml:space="preserve"> master each skill.</w:t>
      </w:r>
      <w:r w:rsidR="00B016DF">
        <w:t xml:space="preserve"> As you</w:t>
      </w:r>
      <w:r w:rsidR="00CB1E7A">
        <w:t>r</w:t>
      </w:r>
      <w:r w:rsidR="00B016DF">
        <w:t xml:space="preserve"> child progresses through the program, the software provides extra support or challenges where needed, </w:t>
      </w:r>
      <w:r w:rsidR="006E19BF">
        <w:t>giving</w:t>
      </w:r>
      <w:r w:rsidR="00B016DF">
        <w:t xml:space="preserve"> more practice or intense review </w:t>
      </w:r>
      <w:r w:rsidR="00DF0A17">
        <w:t>i</w:t>
      </w:r>
      <w:r w:rsidR="00CB1E7A">
        <w:t>n</w:t>
      </w:r>
      <w:r w:rsidR="00B016DF">
        <w:t xml:space="preserve"> areas your </w:t>
      </w:r>
      <w:r w:rsidR="00E90B59">
        <w:t xml:space="preserve">child </w:t>
      </w:r>
      <w:r w:rsidR="00B016DF">
        <w:t>struggles and skipping over skills your child has mastered.</w:t>
      </w:r>
    </w:p>
    <w:p w14:paraId="1F1985D9" w14:textId="77777777" w:rsidR="00E90B59" w:rsidRDefault="00E90B59" w:rsidP="00E90B59">
      <w:pPr>
        <w:pStyle w:val="ListParagraph"/>
        <w:numPr>
          <w:ilvl w:val="0"/>
          <w:numId w:val="3"/>
        </w:numPr>
      </w:pPr>
      <w:r w:rsidRPr="00B90ACF">
        <w:rPr>
          <w:b/>
        </w:rPr>
        <w:t xml:space="preserve">Proven effective </w:t>
      </w:r>
      <w:r w:rsidR="00021F66" w:rsidRPr="00B90ACF">
        <w:rPr>
          <w:b/>
        </w:rPr>
        <w:t>curriculum</w:t>
      </w:r>
      <w:r>
        <w:t xml:space="preserve">– The instruction is based on years of research, proven teaching principles, and the latest and most effective methods in curriculum design. Dozens of studies over nearly two decades have proven </w:t>
      </w:r>
      <w:r w:rsidRPr="005E5FAA">
        <w:t>the software’s</w:t>
      </w:r>
      <w:r>
        <w:t xml:space="preserve"> curriculum to help a wide range of children achieve academic success.</w:t>
      </w:r>
    </w:p>
    <w:p w14:paraId="31308AE2" w14:textId="49D1A6A4" w:rsidR="00E90B59" w:rsidRDefault="00B016DF" w:rsidP="00E90B59">
      <w:pPr>
        <w:pStyle w:val="ListParagraph"/>
        <w:numPr>
          <w:ilvl w:val="0"/>
          <w:numId w:val="3"/>
        </w:numPr>
      </w:pPr>
      <w:r w:rsidRPr="00B90ACF">
        <w:rPr>
          <w:b/>
        </w:rPr>
        <w:t>Fun</w:t>
      </w:r>
      <w:r>
        <w:t xml:space="preserve"> </w:t>
      </w:r>
      <w:r w:rsidR="00644CFF">
        <w:t>–</w:t>
      </w:r>
      <w:r>
        <w:t xml:space="preserve"> </w:t>
      </w:r>
      <w:r w:rsidR="00E90B59">
        <w:t>Your child will</w:t>
      </w:r>
      <w:r w:rsidR="00644CFF">
        <w:t xml:space="preserve"> travel through engaging stories and discover new ideas with Rusty</w:t>
      </w:r>
      <w:r w:rsidR="00B4744F">
        <w:t>,</w:t>
      </w:r>
      <w:r w:rsidR="00644CFF">
        <w:t xml:space="preserve"> Rosy</w:t>
      </w:r>
      <w:r w:rsidR="00B4744F">
        <w:t>,</w:t>
      </w:r>
      <w:r w:rsidR="00644CFF">
        <w:t xml:space="preserve"> and hundreds of other original characters. </w:t>
      </w:r>
      <w:r w:rsidR="00B4744F">
        <w:t>A</w:t>
      </w:r>
      <w:r w:rsidR="00E90B59">
        <w:t>s your child</w:t>
      </w:r>
      <w:r w:rsidR="006E19BF">
        <w:t xml:space="preserve"> learn</w:t>
      </w:r>
      <w:r w:rsidR="00E90B59">
        <w:t>s</w:t>
      </w:r>
      <w:r w:rsidR="006E19BF">
        <w:t xml:space="preserve"> concepts through </w:t>
      </w:r>
      <w:r w:rsidR="00AF58F1">
        <w:t>songs</w:t>
      </w:r>
      <w:r w:rsidR="00E90B59">
        <w:t>—</w:t>
      </w:r>
      <w:r w:rsidR="000B1C49">
        <w:t xml:space="preserve">ranging from original </w:t>
      </w:r>
      <w:r w:rsidR="00E90B59">
        <w:t>compositions</w:t>
      </w:r>
      <w:r w:rsidR="000B1C49">
        <w:t xml:space="preserve"> to classical works </w:t>
      </w:r>
      <w:r w:rsidR="00AF58F1">
        <w:t>and songs from around the world</w:t>
      </w:r>
      <w:r w:rsidR="00E90B59">
        <w:t xml:space="preserve">—and </w:t>
      </w:r>
      <w:r w:rsidR="00CB1E7A">
        <w:t>progresses through</w:t>
      </w:r>
      <w:r w:rsidR="00E90B59">
        <w:t xml:space="preserve"> the </w:t>
      </w:r>
      <w:r w:rsidR="00AF58F1">
        <w:t>interactive activities</w:t>
      </w:r>
      <w:r w:rsidR="00E90B59">
        <w:t>, your child will have so much fun he will want to keep learning.</w:t>
      </w:r>
    </w:p>
    <w:p w14:paraId="53075E9B" w14:textId="4175D5F7" w:rsidR="00635B90" w:rsidRDefault="00635B90" w:rsidP="00087308">
      <w:pPr>
        <w:pStyle w:val="ListParagraph"/>
        <w:numPr>
          <w:ilvl w:val="0"/>
          <w:numId w:val="3"/>
        </w:numPr>
      </w:pPr>
      <w:r w:rsidRPr="00B90ACF">
        <w:rPr>
          <w:b/>
        </w:rPr>
        <w:t>Child-friendly</w:t>
      </w:r>
      <w:r w:rsidR="00021F66" w:rsidRPr="00B90ACF">
        <w:rPr>
          <w:b/>
        </w:rPr>
        <w:t xml:space="preserve"> atmosphere</w:t>
      </w:r>
      <w:r w:rsidR="00087308">
        <w:t xml:space="preserve">– </w:t>
      </w:r>
      <w:r w:rsidR="00DF0A17" w:rsidRPr="00DF0A17">
        <w:rPr>
          <w:i/>
        </w:rPr>
        <w:t>Rusty and Rosy Reading</w:t>
      </w:r>
      <w:r w:rsidR="00DF0A17">
        <w:t xml:space="preserve"> is designed to put your child in the driver’s seat. </w:t>
      </w:r>
      <w:r w:rsidR="00BB18B1">
        <w:t>With a child-</w:t>
      </w:r>
      <w:r w:rsidR="00B90ACF">
        <w:t>oriented</w:t>
      </w:r>
      <w:r w:rsidR="00BB18B1">
        <w:t xml:space="preserve"> interface and simple control</w:t>
      </w:r>
      <w:r w:rsidR="00B4744F">
        <w:t>s</w:t>
      </w:r>
      <w:r w:rsidR="00BB18B1">
        <w:t>, your child</w:t>
      </w:r>
      <w:r w:rsidR="00087308">
        <w:t xml:space="preserve"> can easily log in and navigate the program independently.</w:t>
      </w:r>
    </w:p>
    <w:p w14:paraId="5CC53666" w14:textId="6ED831AF" w:rsidR="00B016DF" w:rsidRPr="00643161" w:rsidRDefault="00635B90" w:rsidP="00EF132A">
      <w:pPr>
        <w:pStyle w:val="ListParagraph"/>
        <w:numPr>
          <w:ilvl w:val="0"/>
          <w:numId w:val="3"/>
        </w:numPr>
        <w:rPr>
          <w:rFonts w:ascii="Times" w:eastAsia="Times New Roman" w:hAnsi="Times" w:cs="Times New Roman"/>
          <w:sz w:val="20"/>
          <w:szCs w:val="20"/>
        </w:rPr>
      </w:pPr>
      <w:r w:rsidRPr="00B90ACF">
        <w:rPr>
          <w:b/>
        </w:rPr>
        <w:t>Parental control</w:t>
      </w:r>
      <w:r w:rsidR="00087308">
        <w:t xml:space="preserve"> –</w:t>
      </w:r>
      <w:r w:rsidR="00B016DF">
        <w:t xml:space="preserve"> You can easily monitor your child’s progress through the program so you can see where </w:t>
      </w:r>
      <w:r w:rsidR="001850A7">
        <w:t>he</w:t>
      </w:r>
      <w:r w:rsidR="00B016DF">
        <w:t xml:space="preserve"> is improving or where </w:t>
      </w:r>
      <w:r w:rsidR="001850A7">
        <w:t>he</w:t>
      </w:r>
      <w:r w:rsidR="00B016DF">
        <w:t xml:space="preserve"> needs help. Through the parent manager, you can access reports to see your child’s scores to date, or over the period of a week, month, or level. You can also adjust the curriculum, if needed, and </w:t>
      </w:r>
      <w:r w:rsidR="005E6CB3">
        <w:t>find a variety of printable materials to enhance your child’s learning experience.</w:t>
      </w:r>
    </w:p>
    <w:p w14:paraId="4BDF6434" w14:textId="77777777" w:rsidR="00F508CC" w:rsidRDefault="00F508CC" w:rsidP="00F508CC">
      <w:pPr>
        <w:pStyle w:val="ListParagraph"/>
        <w:numPr>
          <w:ilvl w:val="0"/>
          <w:numId w:val="3"/>
        </w:numPr>
      </w:pPr>
      <w:r w:rsidRPr="00B90ACF">
        <w:rPr>
          <w:b/>
        </w:rPr>
        <w:lastRenderedPageBreak/>
        <w:t>Enriching</w:t>
      </w:r>
      <w:r w:rsidR="00087308" w:rsidRPr="00B90ACF">
        <w:rPr>
          <w:b/>
        </w:rPr>
        <w:t xml:space="preserve"> content</w:t>
      </w:r>
      <w:r w:rsidR="00087308">
        <w:t xml:space="preserve"> – </w:t>
      </w:r>
      <w:r w:rsidRPr="00DF0A17">
        <w:rPr>
          <w:i/>
        </w:rPr>
        <w:t>Rusty and Rosy Reading</w:t>
      </w:r>
      <w:r>
        <w:t xml:space="preserve"> is composed of a complete language arts curriculum</w:t>
      </w:r>
      <w:r w:rsidR="008E4F70">
        <w:t xml:space="preserve"> to help your child become a fluent and confident reader</w:t>
      </w:r>
      <w:r>
        <w:t>. Your child will learn</w:t>
      </w:r>
      <w:r w:rsidR="008E4F70">
        <w:t xml:space="preserve"> phonics</w:t>
      </w:r>
      <w:r>
        <w:t>, vocabulary, grammar, comprehension</w:t>
      </w:r>
      <w:r w:rsidR="008E4F70">
        <w:t xml:space="preserve">, and more </w:t>
      </w:r>
      <w:r w:rsidR="00DF0A17">
        <w:t xml:space="preserve">through </w:t>
      </w:r>
      <w:r w:rsidR="008E4F70">
        <w:t>songs, pre-assessments, instruction, practice, books, and post assessments for each skill</w:t>
      </w:r>
      <w:r>
        <w:t>.</w:t>
      </w:r>
    </w:p>
    <w:p w14:paraId="54140145" w14:textId="76F708DF" w:rsidR="00F508CC" w:rsidRDefault="00F508CC" w:rsidP="00F508CC">
      <w:pPr>
        <w:pStyle w:val="ListParagraph"/>
        <w:numPr>
          <w:ilvl w:val="0"/>
          <w:numId w:val="3"/>
        </w:numPr>
      </w:pPr>
      <w:r w:rsidRPr="00B90ACF">
        <w:rPr>
          <w:b/>
        </w:rPr>
        <w:t>Three full years of content</w:t>
      </w:r>
      <w:r>
        <w:t xml:space="preserve"> – </w:t>
      </w:r>
      <w:r w:rsidRPr="008E4F70">
        <w:rPr>
          <w:i/>
        </w:rPr>
        <w:t>Rusty and Rosy Reading</w:t>
      </w:r>
      <w:r>
        <w:t xml:space="preserve"> </w:t>
      </w:r>
      <w:r w:rsidR="00EF132A">
        <w:t xml:space="preserve">does not take </w:t>
      </w:r>
      <w:r w:rsidR="000E086F">
        <w:t>an</w:t>
      </w:r>
      <w:r w:rsidR="00EF132A">
        <w:t xml:space="preserve"> approach to learning that is quickly exhausted. The software </w:t>
      </w:r>
      <w:r>
        <w:t xml:space="preserve">is packed full of activities and learning concepts to last your child </w:t>
      </w:r>
      <w:r w:rsidR="00EF132A">
        <w:t>from preschool to second grade.</w:t>
      </w:r>
    </w:p>
    <w:p w14:paraId="1E81A0DD" w14:textId="5F545A9A" w:rsidR="00087308" w:rsidRDefault="008E4F70" w:rsidP="008E4F70">
      <w:pPr>
        <w:pStyle w:val="Heading2"/>
      </w:pPr>
      <w:r>
        <w:t xml:space="preserve">Rusty and Rosy Reading </w:t>
      </w:r>
      <w:r w:rsidR="00C516EE">
        <w:t>Contains</w:t>
      </w:r>
    </w:p>
    <w:p w14:paraId="6E050E3B" w14:textId="77777777" w:rsidR="00087308" w:rsidRPr="00383449" w:rsidRDefault="00087308" w:rsidP="00087308">
      <w:pPr>
        <w:pStyle w:val="ListParagraph"/>
        <w:numPr>
          <w:ilvl w:val="0"/>
          <w:numId w:val="4"/>
        </w:numPr>
        <w:rPr>
          <w:b/>
        </w:rPr>
      </w:pPr>
      <w:r w:rsidRPr="00383449">
        <w:rPr>
          <w:b/>
        </w:rPr>
        <w:t>4,000+ activities</w:t>
      </w:r>
      <w:r w:rsidR="00383449">
        <w:rPr>
          <w:b/>
        </w:rPr>
        <w:t xml:space="preserve"> </w:t>
      </w:r>
      <w:r w:rsidR="00383449">
        <w:t>that include assessments and practice to make sure your child understands the concepts taught.</w:t>
      </w:r>
    </w:p>
    <w:p w14:paraId="52FFE65E" w14:textId="7E1C4E6A" w:rsidR="00087308" w:rsidRDefault="00087308" w:rsidP="00087308">
      <w:pPr>
        <w:pStyle w:val="ListParagraph"/>
        <w:numPr>
          <w:ilvl w:val="0"/>
          <w:numId w:val="4"/>
        </w:numPr>
      </w:pPr>
      <w:r w:rsidRPr="00383449">
        <w:rPr>
          <w:b/>
        </w:rPr>
        <w:t xml:space="preserve">175+ </w:t>
      </w:r>
      <w:r w:rsidR="00BD4730" w:rsidRPr="00383449">
        <w:rPr>
          <w:b/>
        </w:rPr>
        <w:t xml:space="preserve">animated </w:t>
      </w:r>
      <w:r w:rsidRPr="00383449">
        <w:rPr>
          <w:b/>
        </w:rPr>
        <w:t>songs and videos</w:t>
      </w:r>
      <w:r w:rsidR="00383449">
        <w:t xml:space="preserve"> that will have </w:t>
      </w:r>
      <w:r w:rsidR="000E086F">
        <w:t xml:space="preserve">your </w:t>
      </w:r>
      <w:r w:rsidR="00383449">
        <w:t>child singing about learned concepts throughout the house.</w:t>
      </w:r>
    </w:p>
    <w:p w14:paraId="3E358495" w14:textId="77777777" w:rsidR="007E47C2" w:rsidRDefault="00087308" w:rsidP="00087308">
      <w:pPr>
        <w:pStyle w:val="ListParagraph"/>
        <w:numPr>
          <w:ilvl w:val="0"/>
          <w:numId w:val="4"/>
        </w:numPr>
      </w:pPr>
      <w:r w:rsidRPr="00383449">
        <w:rPr>
          <w:b/>
        </w:rPr>
        <w:t xml:space="preserve">240+ digital </w:t>
      </w:r>
      <w:r w:rsidR="008E4F70" w:rsidRPr="00383449">
        <w:rPr>
          <w:b/>
        </w:rPr>
        <w:t>books</w:t>
      </w:r>
      <w:r w:rsidR="008E4F70">
        <w:t xml:space="preserve"> that include </w:t>
      </w:r>
      <w:r w:rsidR="00326E60">
        <w:t>storybooks</w:t>
      </w:r>
      <w:r w:rsidR="00BD4730">
        <w:t xml:space="preserve">, alphabet books, leveled readers, make-a-books, and </w:t>
      </w:r>
      <w:r w:rsidR="00326E60">
        <w:t>biographies</w:t>
      </w:r>
      <w:r w:rsidR="00383449">
        <w:t>.</w:t>
      </w:r>
    </w:p>
    <w:p w14:paraId="262C1934" w14:textId="1EF93F02" w:rsidR="007E47C2" w:rsidRDefault="00CA487C" w:rsidP="00087308">
      <w:pPr>
        <w:pStyle w:val="ListParagraph"/>
        <w:numPr>
          <w:ilvl w:val="0"/>
          <w:numId w:val="4"/>
        </w:numPr>
      </w:pPr>
      <w:r w:rsidRPr="00383449">
        <w:rPr>
          <w:b/>
        </w:rPr>
        <w:t>Free Play Menu</w:t>
      </w:r>
      <w:r w:rsidR="00383449" w:rsidRPr="00383449">
        <w:t>, a less-structured environment</w:t>
      </w:r>
      <w:r w:rsidR="00383449">
        <w:t xml:space="preserve"> where activities and practice are unlocked as your child progresses through the program. The Free Play Menu allows </w:t>
      </w:r>
      <w:r w:rsidR="000E086F">
        <w:t xml:space="preserve">your </w:t>
      </w:r>
      <w:r w:rsidR="00383449">
        <w:t xml:space="preserve">child to </w:t>
      </w:r>
      <w:r w:rsidR="007B3D2A">
        <w:t xml:space="preserve">go back </w:t>
      </w:r>
      <w:r w:rsidR="00383449">
        <w:t xml:space="preserve">and explore </w:t>
      </w:r>
      <w:r w:rsidR="007B3D2A">
        <w:t>her favorite activities while receiving more reading practice.</w:t>
      </w:r>
    </w:p>
    <w:p w14:paraId="04CFA7E7" w14:textId="77777777" w:rsidR="007B3D2A" w:rsidRDefault="00CA487C" w:rsidP="00021F66">
      <w:pPr>
        <w:pStyle w:val="ListParagraph"/>
        <w:numPr>
          <w:ilvl w:val="0"/>
          <w:numId w:val="4"/>
        </w:numPr>
      </w:pPr>
      <w:r w:rsidRPr="00383449">
        <w:rPr>
          <w:b/>
        </w:rPr>
        <w:t>Hundreds of printable materials</w:t>
      </w:r>
      <w:r w:rsidR="00383449">
        <w:t xml:space="preserve"> that include </w:t>
      </w:r>
      <w:r w:rsidR="007B3D2A">
        <w:t>worksheets, flashcards, games, and assessments</w:t>
      </w:r>
      <w:r w:rsidR="00383449">
        <w:t>, found</w:t>
      </w:r>
      <w:r w:rsidR="007B3D2A">
        <w:t xml:space="preserve"> in the Parent Manager</w:t>
      </w:r>
      <w:r w:rsidR="00383449">
        <w:t>,</w:t>
      </w:r>
      <w:r w:rsidR="007B3D2A">
        <w:t xml:space="preserve"> to help extend your child’s learning experience. Plus, </w:t>
      </w:r>
      <w:r w:rsidR="00021F66">
        <w:t>you can print out certificates to celebrate your child’s learning successes.</w:t>
      </w:r>
    </w:p>
    <w:p w14:paraId="2D68EB63" w14:textId="616FD07B" w:rsidR="00CA487C" w:rsidRDefault="00CA487C" w:rsidP="00087308">
      <w:pPr>
        <w:pStyle w:val="ListParagraph"/>
        <w:numPr>
          <w:ilvl w:val="0"/>
          <w:numId w:val="4"/>
        </w:numPr>
      </w:pPr>
      <w:r w:rsidRPr="00383449">
        <w:rPr>
          <w:b/>
        </w:rPr>
        <w:t>Progress reports</w:t>
      </w:r>
      <w:r w:rsidR="00DD64A3">
        <w:t xml:space="preserve"> </w:t>
      </w:r>
      <w:r w:rsidR="00B90ACF">
        <w:t xml:space="preserve">that tell you how your child is progressing through the program so you can see areas where </w:t>
      </w:r>
      <w:r w:rsidR="00E0209D">
        <w:t>she</w:t>
      </w:r>
      <w:r w:rsidR="00B90ACF">
        <w:t xml:space="preserve"> is excelling and areas where </w:t>
      </w:r>
      <w:r w:rsidR="00E0209D">
        <w:t>she</w:t>
      </w:r>
      <w:r w:rsidR="00B90ACF">
        <w:t xml:space="preserve"> needs continued focus and improvement. Plus, the reports will recommend activities to extend learning beyond the computer. </w:t>
      </w:r>
    </w:p>
    <w:p w14:paraId="2D1AFDB9" w14:textId="77777777" w:rsidR="00635B90" w:rsidRDefault="00635B90" w:rsidP="00383449">
      <w:pPr>
        <w:pStyle w:val="Heading2"/>
      </w:pPr>
      <w:r>
        <w:t>System Requirements</w:t>
      </w:r>
    </w:p>
    <w:p w14:paraId="7F8463FE" w14:textId="77777777" w:rsidR="00635B90" w:rsidRDefault="00635B90" w:rsidP="00087308">
      <w:pPr>
        <w:pStyle w:val="ListParagraph"/>
        <w:numPr>
          <w:ilvl w:val="0"/>
          <w:numId w:val="2"/>
        </w:numPr>
      </w:pPr>
      <w:r>
        <w:t>Windows</w:t>
      </w:r>
      <w:r w:rsidR="00087308">
        <w:t>®</w:t>
      </w:r>
      <w:r>
        <w:t xml:space="preserve"> Vista, XP, or 7</w:t>
      </w:r>
      <w:r w:rsidR="00087308">
        <w:t xml:space="preserve"> operating system </w:t>
      </w:r>
    </w:p>
    <w:p w14:paraId="14FCF38C" w14:textId="77777777" w:rsidR="00802B5D" w:rsidRDefault="00087308" w:rsidP="00CA487C">
      <w:pPr>
        <w:pStyle w:val="ListParagraph"/>
        <w:numPr>
          <w:ilvl w:val="0"/>
          <w:numId w:val="2"/>
        </w:numPr>
      </w:pPr>
      <w:r>
        <w:t>Macintosh</w:t>
      </w:r>
      <w:r w:rsidRPr="00087308">
        <w:rPr>
          <w:rFonts w:ascii="Cambria" w:hAnsi="Cambria"/>
        </w:rPr>
        <w:t>®</w:t>
      </w:r>
      <w:r>
        <w:t xml:space="preserve"> OSX® 10.6 operating system</w:t>
      </w:r>
    </w:p>
    <w:p w14:paraId="3BBBE957" w14:textId="77777777" w:rsidR="004161C7" w:rsidRDefault="008D7E90" w:rsidP="00E14552">
      <w:pPr>
        <w:pStyle w:val="Heading1"/>
        <w:rPr>
          <w:ins w:id="0" w:author="Sara Holman" w:date="2012-01-06T16:22:00Z"/>
        </w:rPr>
      </w:pPr>
      <w:r w:rsidRPr="004161C7">
        <w:rPr>
          <w:rPrChange w:id="1" w:author="Sara Holman" w:date="2012-01-06T16:22:00Z">
            <w:rPr>
              <w:highlight w:val="yellow"/>
            </w:rPr>
          </w:rPrChange>
        </w:rPr>
        <w:t>ABC</w:t>
      </w:r>
      <w:r w:rsidR="00542BD9" w:rsidRPr="004161C7">
        <w:rPr>
          <w:rPrChange w:id="2" w:author="Sara Holman" w:date="2012-01-06T16:22:00Z">
            <w:rPr>
              <w:highlight w:val="yellow"/>
            </w:rPr>
          </w:rPrChange>
        </w:rPr>
        <w:t xml:space="preserve"> </w:t>
      </w:r>
      <w:r w:rsidR="00C516EE" w:rsidRPr="004161C7">
        <w:rPr>
          <w:rPrChange w:id="3" w:author="Sara Holman" w:date="2012-01-06T16:22:00Z">
            <w:rPr>
              <w:highlight w:val="yellow"/>
            </w:rPr>
          </w:rPrChange>
        </w:rPr>
        <w:t>Reader</w:t>
      </w:r>
      <w:r w:rsidR="00640F14" w:rsidRPr="004161C7">
        <w:rPr>
          <w:rPrChange w:id="4" w:author="Sara Holman" w:date="2012-01-06T16:22:00Z">
            <w:rPr>
              <w:highlight w:val="yellow"/>
            </w:rPr>
          </w:rPrChange>
        </w:rPr>
        <w:t xml:space="preserve"> </w:t>
      </w:r>
      <w:r w:rsidR="000E2A1D" w:rsidRPr="004161C7">
        <w:rPr>
          <w:rPrChange w:id="5" w:author="Sara Holman" w:date="2012-01-06T16:22:00Z">
            <w:rPr>
              <w:highlight w:val="yellow"/>
            </w:rPr>
          </w:rPrChange>
        </w:rPr>
        <w:t>DVDs</w:t>
      </w:r>
      <w:r w:rsidR="00640F14" w:rsidRPr="004161C7">
        <w:rPr>
          <w:rPrChange w:id="6" w:author="Sara Holman" w:date="2012-01-06T16:22:00Z">
            <w:rPr>
              <w:highlight w:val="yellow"/>
            </w:rPr>
          </w:rPrChange>
        </w:rPr>
        <w:t>:</w:t>
      </w:r>
      <w:r w:rsidR="00E14552" w:rsidRPr="004161C7">
        <w:rPr>
          <w:rPrChange w:id="7" w:author="Sara Holman" w:date="2012-01-06T16:22:00Z">
            <w:rPr>
              <w:highlight w:val="yellow"/>
            </w:rPr>
          </w:rPrChange>
        </w:rPr>
        <w:t xml:space="preserve"> Preschool-Kindergarten</w:t>
      </w:r>
    </w:p>
    <w:p w14:paraId="47180778" w14:textId="42B81B3E" w:rsidR="00E14552" w:rsidRDefault="004161C7">
      <w:pPr>
        <w:pPrChange w:id="8" w:author="Sara Holman" w:date="2012-01-06T16:23:00Z">
          <w:pPr>
            <w:pStyle w:val="Heading1"/>
          </w:pPr>
        </w:pPrChange>
      </w:pPr>
      <w:ins w:id="9" w:author="Sara Holman" w:date="2012-01-06T16:22:00Z">
        <w:r>
          <w:t>Level 1</w:t>
        </w:r>
      </w:ins>
      <w:r w:rsidR="001A4805">
        <w:t xml:space="preserve"> </w:t>
      </w:r>
    </w:p>
    <w:p w14:paraId="3C213C95" w14:textId="28153C85" w:rsidR="00DD3637" w:rsidRDefault="00DD3637" w:rsidP="00DD3637">
      <w:r>
        <w:t xml:space="preserve">Help prepare your child to read with </w:t>
      </w:r>
      <w:r w:rsidR="00C516EE">
        <w:t>these DVDs</w:t>
      </w:r>
      <w:r>
        <w:t xml:space="preserve"> that teach the foundational skills to</w:t>
      </w:r>
      <w:r w:rsidR="00C516EE">
        <w:t xml:space="preserve"> help </w:t>
      </w:r>
      <w:r w:rsidR="00E0209D">
        <w:t>him</w:t>
      </w:r>
      <w:r>
        <w:t xml:space="preserve"> become a fluent, confident reader. Through the </w:t>
      </w:r>
      <w:r w:rsidR="00C516EE">
        <w:t>ABC Reader</w:t>
      </w:r>
      <w:r>
        <w:t xml:space="preserve"> Set, your child will learn the alphabet, rhyming, vocabulary, and other skills necessary to prepare for formal reading instruction. Plus, the videos are full of rich animation and memorable songs that </w:t>
      </w:r>
      <w:r w:rsidR="00DA0955">
        <w:t>are sure to</w:t>
      </w:r>
      <w:r>
        <w:t xml:space="preserve"> get your child singing and dancing</w:t>
      </w:r>
      <w:r w:rsidR="00DA0955">
        <w:t xml:space="preserve"> along</w:t>
      </w:r>
      <w:r>
        <w:t>.</w:t>
      </w:r>
    </w:p>
    <w:p w14:paraId="4F7EC4F0" w14:textId="721D176A" w:rsidR="00E23DC0" w:rsidRDefault="00C516EE" w:rsidP="00245375">
      <w:pPr>
        <w:pStyle w:val="Heading2"/>
      </w:pPr>
      <w:r>
        <w:lastRenderedPageBreak/>
        <w:t>ABC Reader</w:t>
      </w:r>
      <w:r w:rsidR="00245375">
        <w:t xml:space="preserve"> </w:t>
      </w:r>
      <w:r>
        <w:t>DVDs</w:t>
      </w:r>
      <w:r w:rsidR="00245375">
        <w:t xml:space="preserve"> includes four animated discs:</w:t>
      </w:r>
    </w:p>
    <w:p w14:paraId="6CC43EB6" w14:textId="7E7D4D8E" w:rsidR="007576CA" w:rsidRDefault="007576CA" w:rsidP="007576CA">
      <w:r w:rsidRPr="007576CA">
        <w:rPr>
          <w:b/>
        </w:rPr>
        <w:t>ABCs and Such</w:t>
      </w:r>
      <w:r w:rsidRPr="007576CA">
        <w:rPr>
          <w:b/>
        </w:rPr>
        <w:br/>
      </w:r>
      <w:r>
        <w:t xml:space="preserve">Teach your child the alphabet with 13 versions of the ABC Song. </w:t>
      </w:r>
      <w:r w:rsidR="00E0209D">
        <w:t>E</w:t>
      </w:r>
      <w:r w:rsidR="00CD76A2">
        <w:t>ngaging animation</w:t>
      </w:r>
      <w:r w:rsidR="00E0209D">
        <w:t>s</w:t>
      </w:r>
      <w:r w:rsidR="00CD76A2">
        <w:t xml:space="preserve"> and colorful characters will teach your child not only the alphabet but also capital letter formation and letter sounds. Musical s</w:t>
      </w:r>
      <w:r>
        <w:t>tyles ranging from classical to rap will have your child reciting the alphabet throughout the house.</w:t>
      </w:r>
      <w:r w:rsidR="00CD76A2">
        <w:t xml:space="preserve"> </w:t>
      </w:r>
    </w:p>
    <w:p w14:paraId="065DB0F8" w14:textId="45991800" w:rsidR="00CD76A2" w:rsidRDefault="00CD76A2" w:rsidP="007576CA">
      <w:r w:rsidRPr="00CD76A2">
        <w:rPr>
          <w:b/>
        </w:rPr>
        <w:t>Nursery Songs and Rhymes</w:t>
      </w:r>
      <w:r w:rsidRPr="00CD76A2">
        <w:rPr>
          <w:b/>
        </w:rPr>
        <w:br/>
      </w:r>
      <w:r>
        <w:t xml:space="preserve">Teach your child about the role of the alphabet in reading. These favorite nursery songs and rhymes will teach your child letter recognition, rhyme, and about reading print from left to right. </w:t>
      </w:r>
      <w:r w:rsidR="002C0A2B">
        <w:t xml:space="preserve">Your child is sure to enjoy the colorful animation and fun melodies added </w:t>
      </w:r>
      <w:r w:rsidR="00C516EE">
        <w:t xml:space="preserve">that </w:t>
      </w:r>
      <w:r w:rsidR="002C0A2B">
        <w:t>enhance your child’s learning experience.</w:t>
      </w:r>
    </w:p>
    <w:p w14:paraId="26CBC165" w14:textId="68089FF3" w:rsidR="002C0A2B" w:rsidRDefault="002C0A2B" w:rsidP="007576CA">
      <w:r w:rsidRPr="002C0A2B">
        <w:rPr>
          <w:b/>
        </w:rPr>
        <w:t>Letter Sound Songs</w:t>
      </w:r>
      <w:r w:rsidRPr="002C0A2B">
        <w:rPr>
          <w:b/>
        </w:rPr>
        <w:br/>
      </w:r>
      <w:r>
        <w:t>Teach your child letter sounds through catchy, memorable tunes. Using irresistible</w:t>
      </w:r>
      <w:r w:rsidR="00DA0955">
        <w:t xml:space="preserve"> animation</w:t>
      </w:r>
      <w:r>
        <w:t xml:space="preserve"> that combines words, art, and music, Letter Sound Songs teaches your child lowercase letter formation and consonant and vowel sounds.</w:t>
      </w:r>
    </w:p>
    <w:p w14:paraId="3C407242" w14:textId="1D3A8732" w:rsidR="002C0A2B" w:rsidRDefault="002C0A2B" w:rsidP="007576CA">
      <w:r w:rsidRPr="002C0A2B">
        <w:rPr>
          <w:b/>
        </w:rPr>
        <w:t>Sing around the World</w:t>
      </w:r>
      <w:r>
        <w:br/>
        <w:t>Teach your child letters and vocabulary through 27 songs from around the world. Your child will have fun discovering songs from various cultures while learning letter recognition, vocabulary, and correspondence of written and spoken words.</w:t>
      </w:r>
    </w:p>
    <w:p w14:paraId="0897FEEC" w14:textId="1A7F6CE8" w:rsidR="00DD3637" w:rsidRDefault="00DD3637" w:rsidP="00DD3637">
      <w:r>
        <w:t>These DVDs also serve as great companion</w:t>
      </w:r>
      <w:r w:rsidR="00DA0955">
        <w:t>s</w:t>
      </w:r>
      <w:r>
        <w:t xml:space="preserve"> to the </w:t>
      </w:r>
      <w:r w:rsidRPr="00DD3637">
        <w:rPr>
          <w:i/>
        </w:rPr>
        <w:t>Rusty and Rosy Reading</w:t>
      </w:r>
      <w:r>
        <w:sym w:font="Symbol" w:char="F0E4"/>
      </w:r>
      <w:r>
        <w:t xml:space="preserve"> [link] software, which presents more songs, stories, and activities through interactive, personalized instruction.</w:t>
      </w:r>
    </w:p>
    <w:p w14:paraId="4C36EDAB" w14:textId="2BF9F6A9" w:rsidR="00E14552" w:rsidRDefault="00542BD9">
      <w:pPr>
        <w:pStyle w:val="Heading1"/>
        <w:tabs>
          <w:tab w:val="left" w:pos="5440"/>
        </w:tabs>
        <w:rPr>
          <w:ins w:id="10" w:author="Sara Holman" w:date="2012-01-06T16:23:00Z"/>
        </w:rPr>
        <w:pPrChange w:id="11" w:author="Sara Holman" w:date="2012-01-06T16:22:00Z">
          <w:pPr>
            <w:pStyle w:val="Heading1"/>
          </w:pPr>
        </w:pPrChange>
      </w:pPr>
      <w:r w:rsidRPr="004161C7">
        <w:rPr>
          <w:rPrChange w:id="12" w:author="Sara Holman" w:date="2012-01-06T16:22:00Z">
            <w:rPr>
              <w:highlight w:val="yellow"/>
            </w:rPr>
          </w:rPrChange>
        </w:rPr>
        <w:t xml:space="preserve">Progressing </w:t>
      </w:r>
      <w:r w:rsidR="00CB1E7A" w:rsidRPr="004161C7">
        <w:rPr>
          <w:rPrChange w:id="13" w:author="Sara Holman" w:date="2012-01-06T16:22:00Z">
            <w:rPr>
              <w:highlight w:val="yellow"/>
            </w:rPr>
          </w:rPrChange>
        </w:rPr>
        <w:t>Reader</w:t>
      </w:r>
      <w:r w:rsidR="00E14552" w:rsidRPr="004161C7">
        <w:rPr>
          <w:rPrChange w:id="14" w:author="Sara Holman" w:date="2012-01-06T16:22:00Z">
            <w:rPr>
              <w:highlight w:val="yellow"/>
            </w:rPr>
          </w:rPrChange>
        </w:rPr>
        <w:t xml:space="preserve"> DVDs</w:t>
      </w:r>
      <w:r w:rsidR="00E23DC0" w:rsidRPr="004161C7">
        <w:rPr>
          <w:rPrChange w:id="15" w:author="Sara Holman" w:date="2012-01-06T16:22:00Z">
            <w:rPr>
              <w:highlight w:val="yellow"/>
            </w:rPr>
          </w:rPrChange>
        </w:rPr>
        <w:t>:</w:t>
      </w:r>
      <w:r w:rsidR="00E14552" w:rsidRPr="004161C7">
        <w:rPr>
          <w:rPrChange w:id="16" w:author="Sara Holman" w:date="2012-01-06T16:22:00Z">
            <w:rPr>
              <w:highlight w:val="yellow"/>
            </w:rPr>
          </w:rPrChange>
        </w:rPr>
        <w:t xml:space="preserve"> First Grade</w:t>
      </w:r>
      <w:ins w:id="17" w:author="Sara Holman" w:date="2012-01-06T16:22:00Z">
        <w:r w:rsidR="004161C7">
          <w:tab/>
        </w:r>
      </w:ins>
    </w:p>
    <w:p w14:paraId="2F7882C5" w14:textId="3D3D7D15" w:rsidR="004161C7" w:rsidRPr="004161C7" w:rsidRDefault="004161C7">
      <w:pPr>
        <w:pPrChange w:id="18" w:author="Sara Holman" w:date="2012-01-06T16:23:00Z">
          <w:pPr>
            <w:pStyle w:val="Heading1"/>
          </w:pPr>
        </w:pPrChange>
      </w:pPr>
      <w:ins w:id="19" w:author="Sara Holman" w:date="2012-01-06T16:23:00Z">
        <w:r>
          <w:t>Level 2</w:t>
        </w:r>
      </w:ins>
    </w:p>
    <w:p w14:paraId="09D9B3CD" w14:textId="199DE902" w:rsidR="00DA0955" w:rsidRDefault="0070446C" w:rsidP="00B96B9A">
      <w:r>
        <w:t xml:space="preserve">Build on your child’s foundation of reading. </w:t>
      </w:r>
      <w:r w:rsidR="00C516EE">
        <w:t>The Progressive Reader DVDs</w:t>
      </w:r>
      <w:r>
        <w:t xml:space="preserve"> </w:t>
      </w:r>
      <w:r w:rsidR="00E0209D">
        <w:t xml:space="preserve">reinforce </w:t>
      </w:r>
      <w:r>
        <w:t xml:space="preserve">phonemic awareness skills and reading comprehension through </w:t>
      </w:r>
      <w:r w:rsidR="00296E20">
        <w:t>animated stories and songs. Plus, your child will learn other important reading skills along the way such as vocabulary, spelling rules, grammar, punctuation, and more. Your child is sure to love the rich animation and memorable songs and stories.</w:t>
      </w:r>
      <w:r>
        <w:t xml:space="preserve"> </w:t>
      </w:r>
    </w:p>
    <w:p w14:paraId="55958D79" w14:textId="6C119F47" w:rsidR="00296E20" w:rsidRDefault="00C516EE" w:rsidP="00296E20">
      <w:pPr>
        <w:pStyle w:val="Heading2"/>
      </w:pPr>
      <w:r>
        <w:t>Progressive Reader</w:t>
      </w:r>
      <w:r w:rsidR="00296E20">
        <w:t xml:space="preserve"> </w:t>
      </w:r>
      <w:r>
        <w:t>DVDs include</w:t>
      </w:r>
      <w:r w:rsidR="00296E20">
        <w:t xml:space="preserve"> four animated discs:</w:t>
      </w:r>
    </w:p>
    <w:p w14:paraId="71E76834" w14:textId="5A00C1E6" w:rsidR="00296E20" w:rsidRDefault="00296E20" w:rsidP="00B96B9A">
      <w:r w:rsidRPr="00CA2178">
        <w:rPr>
          <w:b/>
        </w:rPr>
        <w:t>Traditional Tales</w:t>
      </w:r>
      <w:r>
        <w:br/>
        <w:t xml:space="preserve">Enhance your child’s reading skills and reading comprehension through timeless </w:t>
      </w:r>
      <w:r w:rsidR="00CA2178">
        <w:t>tales brought to life through richly rendered art and colorful characters</w:t>
      </w:r>
      <w:r>
        <w:t>. This collection of 16 stories will teach your child to read natural language as well as vocabulary</w:t>
      </w:r>
      <w:r w:rsidR="00CA2178">
        <w:t xml:space="preserve"> through </w:t>
      </w:r>
      <w:r>
        <w:t xml:space="preserve">such tales as </w:t>
      </w:r>
      <w:r w:rsidR="00CA2178">
        <w:rPr>
          <w:i/>
        </w:rPr>
        <w:t xml:space="preserve">The Gingerbread </w:t>
      </w:r>
      <w:r w:rsidR="00E0209D">
        <w:rPr>
          <w:i/>
        </w:rPr>
        <w:t>Man</w:t>
      </w:r>
      <w:r w:rsidR="00CA2178">
        <w:rPr>
          <w:i/>
        </w:rPr>
        <w:t xml:space="preserve">, The Three Little Pigs, </w:t>
      </w:r>
      <w:proofErr w:type="spellStart"/>
      <w:r w:rsidR="00CA2178">
        <w:rPr>
          <w:i/>
        </w:rPr>
        <w:t>Henny</w:t>
      </w:r>
      <w:proofErr w:type="spellEnd"/>
      <w:r w:rsidR="00CA2178">
        <w:rPr>
          <w:i/>
        </w:rPr>
        <w:t xml:space="preserve"> Penny, </w:t>
      </w:r>
      <w:r w:rsidR="00CA2178">
        <w:t>and more.</w:t>
      </w:r>
    </w:p>
    <w:p w14:paraId="766F4C93" w14:textId="6A1B7C07" w:rsidR="00334276" w:rsidRDefault="00CA2178" w:rsidP="00B96B9A">
      <w:r w:rsidRPr="007026CA">
        <w:rPr>
          <w:b/>
        </w:rPr>
        <w:lastRenderedPageBreak/>
        <w:t>Read-along Series 1</w:t>
      </w:r>
      <w:r>
        <w:br/>
        <w:t>Strengthen your child’s reading comprehension skills</w:t>
      </w:r>
      <w:r w:rsidR="00334276">
        <w:t xml:space="preserve"> through seven original stories</w:t>
      </w:r>
      <w:r>
        <w:t xml:space="preserve">. The Read-along </w:t>
      </w:r>
      <w:r w:rsidR="00E0209D">
        <w:t xml:space="preserve">Series </w:t>
      </w:r>
      <w:r>
        <w:t xml:space="preserve">(five in all) are a delightful set of </w:t>
      </w:r>
      <w:r w:rsidR="00555778">
        <w:t>stories</w:t>
      </w:r>
      <w:r>
        <w:t xml:space="preserve"> designed to challenge your young reader without overwhelming </w:t>
      </w:r>
      <w:r w:rsidR="00334276">
        <w:t>him</w:t>
      </w:r>
      <w:r>
        <w:t xml:space="preserve">. </w:t>
      </w:r>
      <w:r w:rsidR="00334276">
        <w:t xml:space="preserve">This first collection of </w:t>
      </w:r>
      <w:r w:rsidR="00555778">
        <w:t>stories</w:t>
      </w:r>
      <w:r w:rsidR="00334276">
        <w:t xml:space="preserve"> includes fun titles such as </w:t>
      </w:r>
      <w:r w:rsidR="00334276">
        <w:rPr>
          <w:i/>
        </w:rPr>
        <w:t>My Super Sticky Sandwich, Moving Day, In the Rain, What is a Cloud?</w:t>
      </w:r>
      <w:r w:rsidR="00334276">
        <w:t xml:space="preserve">, and more that will teach your child vocabulary, reading comprehension, and </w:t>
      </w:r>
      <w:r w:rsidR="00E0209D">
        <w:t xml:space="preserve">the </w:t>
      </w:r>
      <w:r w:rsidR="00334276">
        <w:t>ability to read natural language.</w:t>
      </w:r>
    </w:p>
    <w:p w14:paraId="0356BBA7" w14:textId="7B37E1DB" w:rsidR="00F5629A" w:rsidRDefault="00334276" w:rsidP="00F5629A">
      <w:r w:rsidRPr="007026CA">
        <w:rPr>
          <w:b/>
        </w:rPr>
        <w:t>Read-along Series 2</w:t>
      </w:r>
      <w:r w:rsidR="00F5629A">
        <w:br/>
        <w:t>Enhance your child’s reading comprehension with more from the Read-along Series.</w:t>
      </w:r>
      <w:r w:rsidR="007026CA">
        <w:t xml:space="preserve"> Designed</w:t>
      </w:r>
      <w:r w:rsidR="00C516EE">
        <w:t xml:space="preserve"> to challenge your young reader</w:t>
      </w:r>
      <w:r w:rsidR="007026CA">
        <w:t xml:space="preserve"> without overwhelming her, this second collection of </w:t>
      </w:r>
      <w:r w:rsidR="00555778">
        <w:t>stories</w:t>
      </w:r>
      <w:r w:rsidR="007026CA">
        <w:t xml:space="preserve"> will continue to teach you</w:t>
      </w:r>
      <w:r w:rsidR="00C7618C">
        <w:t>r</w:t>
      </w:r>
      <w:r w:rsidR="007026CA">
        <w:t xml:space="preserve"> child vocabulary, reading comprehension, and </w:t>
      </w:r>
      <w:r w:rsidR="00E0209D">
        <w:t xml:space="preserve">the </w:t>
      </w:r>
      <w:r w:rsidR="007026CA">
        <w:t xml:space="preserve">ability to read natural language. Titles include </w:t>
      </w:r>
      <w:r w:rsidR="007026CA">
        <w:rPr>
          <w:i/>
        </w:rPr>
        <w:t xml:space="preserve">Little Monkeys, The Alligator in the Library, Garden Visitors, </w:t>
      </w:r>
      <w:r w:rsidR="007026CA">
        <w:t>and more.</w:t>
      </w:r>
    </w:p>
    <w:p w14:paraId="49CFEC36" w14:textId="283097C5" w:rsidR="007026CA" w:rsidRDefault="007026CA" w:rsidP="00F5629A">
      <w:r w:rsidRPr="00F924BB">
        <w:rPr>
          <w:b/>
        </w:rPr>
        <w:t>Singing on the Porch</w:t>
      </w:r>
      <w:r>
        <w:br/>
      </w:r>
      <w:r w:rsidR="00F924BB">
        <w:t>Teach your child more reading fundamentals with 29 engaging songs. These catchy melodies and clever lyrics will captivate your child as he learns about nouns, vowels, quotation marks, and much more.</w:t>
      </w:r>
    </w:p>
    <w:p w14:paraId="187D2994" w14:textId="13737730" w:rsidR="003A55A4" w:rsidRDefault="003A55A4" w:rsidP="00F5629A">
      <w:r>
        <w:t xml:space="preserve">These DVDs also serve as great companions to the </w:t>
      </w:r>
      <w:r w:rsidRPr="00DD3637">
        <w:rPr>
          <w:i/>
        </w:rPr>
        <w:t>Rusty and Rosy Reading</w:t>
      </w:r>
      <w:r>
        <w:sym w:font="Symbol" w:char="F0E4"/>
      </w:r>
      <w:r>
        <w:t xml:space="preserve"> [link] software, which presents more songs, stories, and activities through interactive, personalized instruction.</w:t>
      </w:r>
    </w:p>
    <w:p w14:paraId="1CAEB8F7" w14:textId="06740DB2" w:rsidR="00E14552" w:rsidRDefault="00542BD9" w:rsidP="00E23DC0">
      <w:pPr>
        <w:pStyle w:val="Heading1"/>
        <w:rPr>
          <w:ins w:id="20" w:author="Sara Holman" w:date="2012-01-06T16:23:00Z"/>
        </w:rPr>
      </w:pPr>
      <w:r w:rsidRPr="004161C7">
        <w:rPr>
          <w:rPrChange w:id="21" w:author="Sara Holman" w:date="2012-01-06T16:23:00Z">
            <w:rPr>
              <w:highlight w:val="yellow"/>
            </w:rPr>
          </w:rPrChange>
        </w:rPr>
        <w:t xml:space="preserve">Power </w:t>
      </w:r>
      <w:r w:rsidR="00CB1E7A" w:rsidRPr="004161C7">
        <w:rPr>
          <w:rPrChange w:id="22" w:author="Sara Holman" w:date="2012-01-06T16:23:00Z">
            <w:rPr>
              <w:highlight w:val="yellow"/>
            </w:rPr>
          </w:rPrChange>
        </w:rPr>
        <w:t>Reader</w:t>
      </w:r>
      <w:r w:rsidR="00E14552" w:rsidRPr="004161C7">
        <w:rPr>
          <w:rPrChange w:id="23" w:author="Sara Holman" w:date="2012-01-06T16:23:00Z">
            <w:rPr>
              <w:highlight w:val="yellow"/>
            </w:rPr>
          </w:rPrChange>
        </w:rPr>
        <w:t xml:space="preserve"> DVDs</w:t>
      </w:r>
      <w:r w:rsidR="00E23DC0" w:rsidRPr="004161C7">
        <w:rPr>
          <w:rPrChange w:id="24" w:author="Sara Holman" w:date="2012-01-06T16:23:00Z">
            <w:rPr>
              <w:highlight w:val="yellow"/>
            </w:rPr>
          </w:rPrChange>
        </w:rPr>
        <w:t>:</w:t>
      </w:r>
      <w:r w:rsidR="00E14552" w:rsidRPr="004161C7">
        <w:rPr>
          <w:rPrChange w:id="25" w:author="Sara Holman" w:date="2012-01-06T16:23:00Z">
            <w:rPr>
              <w:highlight w:val="yellow"/>
            </w:rPr>
          </w:rPrChange>
        </w:rPr>
        <w:t xml:space="preserve"> Second Grade</w:t>
      </w:r>
    </w:p>
    <w:p w14:paraId="7AF46D56" w14:textId="0E136CDD" w:rsidR="004161C7" w:rsidRPr="004161C7" w:rsidRDefault="004161C7">
      <w:pPr>
        <w:pPrChange w:id="26" w:author="Sara Holman" w:date="2012-01-06T16:23:00Z">
          <w:pPr>
            <w:pStyle w:val="Heading1"/>
          </w:pPr>
        </w:pPrChange>
      </w:pPr>
      <w:ins w:id="27" w:author="Sara Holman" w:date="2012-01-06T16:23:00Z">
        <w:r>
          <w:t>Level 3</w:t>
        </w:r>
      </w:ins>
    </w:p>
    <w:p w14:paraId="0FA6F7DA" w14:textId="33EA0D71" w:rsidR="003A55A4" w:rsidRPr="003A55A4" w:rsidRDefault="003A55A4" w:rsidP="003A55A4">
      <w:r>
        <w:t xml:space="preserve">Enhance your child’s </w:t>
      </w:r>
      <w:r w:rsidR="00616236">
        <w:t xml:space="preserve">reading skills through appealing stories and songs. </w:t>
      </w:r>
      <w:r w:rsidR="00C516EE">
        <w:t>The Power Reader DVDs</w:t>
      </w:r>
      <w:r w:rsidR="00616236">
        <w:t xml:space="preserve"> will reinforce reading skills your child is learning, such as vocabulary, phonemic awareness, reading comprehension, grammar, punctuation, and more. Plus, the memorable stories will captivate your child, illustrating the mystery and fun of imagination.</w:t>
      </w:r>
    </w:p>
    <w:p w14:paraId="5B9C6E1C" w14:textId="35127035" w:rsidR="00616236" w:rsidRDefault="00C516EE" w:rsidP="00616236">
      <w:pPr>
        <w:pStyle w:val="Heading2"/>
      </w:pPr>
      <w:r>
        <w:t>Power Reader DVDs</w:t>
      </w:r>
      <w:r w:rsidR="00616236">
        <w:t xml:space="preserve"> includes four animated discs:</w:t>
      </w:r>
    </w:p>
    <w:p w14:paraId="762F0B56" w14:textId="3B7212D4" w:rsidR="00616236" w:rsidRDefault="00616236" w:rsidP="00616236">
      <w:r w:rsidRPr="007026CA">
        <w:rPr>
          <w:b/>
        </w:rPr>
        <w:t xml:space="preserve">Read-along Series </w:t>
      </w:r>
      <w:r>
        <w:rPr>
          <w:b/>
        </w:rPr>
        <w:t>3</w:t>
      </w:r>
      <w:r>
        <w:br/>
        <w:t xml:space="preserve">Strengthen your child’s reading comprehension skills through seven </w:t>
      </w:r>
      <w:r w:rsidR="00555778">
        <w:t>fun</w:t>
      </w:r>
      <w:r>
        <w:t xml:space="preserve"> stories</w:t>
      </w:r>
      <w:r w:rsidR="00C516EE">
        <w:t>:</w:t>
      </w:r>
      <w:r w:rsidR="00555778">
        <w:t xml:space="preserve"> original tales </w:t>
      </w:r>
      <w:r w:rsidR="00C516EE">
        <w:t>and</w:t>
      </w:r>
      <w:r w:rsidR="00555778">
        <w:t xml:space="preserve"> tales from around the world</w:t>
      </w:r>
      <w:r>
        <w:t xml:space="preserve">. The Read-along </w:t>
      </w:r>
      <w:r w:rsidR="00E0209D">
        <w:t xml:space="preserve">Series </w:t>
      </w:r>
      <w:r>
        <w:t xml:space="preserve">(five in all) are a delightful set of </w:t>
      </w:r>
      <w:r w:rsidR="00555778">
        <w:t>stories</w:t>
      </w:r>
      <w:r>
        <w:t xml:space="preserve"> designed to challenge your young reader without overwhelming him. This </w:t>
      </w:r>
      <w:r w:rsidR="00555778">
        <w:t>third</w:t>
      </w:r>
      <w:r>
        <w:t xml:space="preserve"> collection of </w:t>
      </w:r>
      <w:r w:rsidR="00555778">
        <w:t>stories</w:t>
      </w:r>
      <w:r>
        <w:t xml:space="preserve"> includes fun titles such as </w:t>
      </w:r>
      <w:r w:rsidR="00555778">
        <w:rPr>
          <w:i/>
        </w:rPr>
        <w:t xml:space="preserve">The Turtle’s Pond </w:t>
      </w:r>
      <w:r w:rsidR="00693587">
        <w:t>(a Seneca f</w:t>
      </w:r>
      <w:r w:rsidR="00555778">
        <w:t xml:space="preserve">olktale), </w:t>
      </w:r>
      <w:r w:rsidR="00555778">
        <w:rPr>
          <w:i/>
        </w:rPr>
        <w:t xml:space="preserve">The Snow </w:t>
      </w:r>
      <w:r w:rsidR="00555778" w:rsidRPr="00C516EE">
        <w:rPr>
          <w:i/>
        </w:rPr>
        <w:t>Lion</w:t>
      </w:r>
      <w:r w:rsidR="00C516EE">
        <w:t xml:space="preserve"> (</w:t>
      </w:r>
      <w:r w:rsidR="00555778">
        <w:t xml:space="preserve">a Chinese tale), </w:t>
      </w:r>
      <w:r w:rsidR="00555778">
        <w:rPr>
          <w:i/>
        </w:rPr>
        <w:t>Bandage Bandit</w:t>
      </w:r>
      <w:r w:rsidR="00693587">
        <w:rPr>
          <w:i/>
        </w:rPr>
        <w:t>,</w:t>
      </w:r>
      <w:r w:rsidR="00555778">
        <w:rPr>
          <w:i/>
        </w:rPr>
        <w:t xml:space="preserve"> </w:t>
      </w:r>
      <w:r>
        <w:t xml:space="preserve">and more that will teach your child vocabulary, reading comprehension, and </w:t>
      </w:r>
      <w:r w:rsidR="00B37583">
        <w:t xml:space="preserve">the </w:t>
      </w:r>
      <w:r>
        <w:t xml:space="preserve">ability to read </w:t>
      </w:r>
      <w:r w:rsidR="00693587">
        <w:t>narrative and expository text</w:t>
      </w:r>
      <w:r>
        <w:t>.</w:t>
      </w:r>
    </w:p>
    <w:p w14:paraId="610203DB" w14:textId="22491347" w:rsidR="00C7618C" w:rsidRDefault="00C7618C" w:rsidP="00C7618C">
      <w:r w:rsidRPr="00DF6634">
        <w:rPr>
          <w:b/>
        </w:rPr>
        <w:t>Read-along Series 4</w:t>
      </w:r>
      <w:r>
        <w:br/>
        <w:t xml:space="preserve">Enhance your child’s reading comprehension with more from the Read-along Series. </w:t>
      </w:r>
      <w:r>
        <w:lastRenderedPageBreak/>
        <w:t>Designed</w:t>
      </w:r>
      <w:r w:rsidR="00C516EE">
        <w:t xml:space="preserve"> to challenge your young reader</w:t>
      </w:r>
      <w:r>
        <w:t xml:space="preserve"> without overwhelming her, this fourth collection of stories will continue to teach </w:t>
      </w:r>
      <w:r w:rsidR="00B37583">
        <w:t xml:space="preserve">your </w:t>
      </w:r>
      <w:r>
        <w:t xml:space="preserve">child vocabulary, reading comprehension, and </w:t>
      </w:r>
      <w:r w:rsidR="00B37583">
        <w:t xml:space="preserve">the </w:t>
      </w:r>
      <w:r>
        <w:t xml:space="preserve">ability to read narrative and expository text. Titles include </w:t>
      </w:r>
      <w:r>
        <w:rPr>
          <w:i/>
        </w:rPr>
        <w:t>What If You Were an Octopus</w:t>
      </w:r>
      <w:proofErr w:type="gramStart"/>
      <w:r>
        <w:rPr>
          <w:i/>
        </w:rPr>
        <w:t>?,</w:t>
      </w:r>
      <w:proofErr w:type="gramEnd"/>
      <w:r>
        <w:rPr>
          <w:i/>
        </w:rPr>
        <w:t xml:space="preserve"> Sequoyah’s Talking Leaves, The Courage to Learn: The Story of Helen Keller,</w:t>
      </w:r>
      <w:r>
        <w:t xml:space="preserve"> and more.</w:t>
      </w:r>
    </w:p>
    <w:p w14:paraId="441CC53C" w14:textId="68755079" w:rsidR="00DF6634" w:rsidRDefault="00DF6634" w:rsidP="00DF6634">
      <w:r w:rsidRPr="00DF6634">
        <w:rPr>
          <w:b/>
        </w:rPr>
        <w:t>Read-along Series 4</w:t>
      </w:r>
      <w:r>
        <w:br/>
      </w:r>
      <w:r w:rsidR="00C7618C">
        <w:t>Increase</w:t>
      </w:r>
      <w:r>
        <w:t xml:space="preserve"> your child’s reading </w:t>
      </w:r>
      <w:r w:rsidR="00C7618C">
        <w:t>skills</w:t>
      </w:r>
      <w:r>
        <w:t xml:space="preserve"> with more from the Read-along Series. Designed</w:t>
      </w:r>
      <w:r w:rsidR="00C516EE">
        <w:t xml:space="preserve"> to challenge your young reader</w:t>
      </w:r>
      <w:r>
        <w:t xml:space="preserve"> without overwhelming her, this fourth collection of stories will continue to teach </w:t>
      </w:r>
      <w:r w:rsidR="00B37583">
        <w:t xml:space="preserve">your </w:t>
      </w:r>
      <w:r>
        <w:t xml:space="preserve">child vocabulary, reading comprehension, and </w:t>
      </w:r>
      <w:r w:rsidR="00B37583">
        <w:t xml:space="preserve">the </w:t>
      </w:r>
      <w:r>
        <w:t xml:space="preserve">ability to read narrative and expository text. Titles include </w:t>
      </w:r>
      <w:r>
        <w:rPr>
          <w:i/>
        </w:rPr>
        <w:t xml:space="preserve">How Rivers Began </w:t>
      </w:r>
      <w:r>
        <w:t>(a Mayan folktale)</w:t>
      </w:r>
      <w:r>
        <w:rPr>
          <w:i/>
        </w:rPr>
        <w:t>, Why Wind and Water Fight</w:t>
      </w:r>
      <w:r>
        <w:t xml:space="preserve"> (an African-American tale)</w:t>
      </w:r>
      <w:r>
        <w:rPr>
          <w:i/>
        </w:rPr>
        <w:t xml:space="preserve">, Elephant Upstairs, </w:t>
      </w:r>
      <w:r>
        <w:t>and more.</w:t>
      </w:r>
    </w:p>
    <w:p w14:paraId="22589123" w14:textId="32721084" w:rsidR="00DF6634" w:rsidRDefault="00C7618C" w:rsidP="00616236">
      <w:r w:rsidRPr="00191E3A">
        <w:rPr>
          <w:b/>
        </w:rPr>
        <w:t>Singing on the Swing</w:t>
      </w:r>
      <w:r w:rsidR="00191E3A">
        <w:br/>
        <w:t>Teach your child important reading and writing basics, such as verbs, punctuation, grammar, phonics, and spelling rules. With Singing on the Swing, your child can sing along with Rusty, Rosy, and other fun characters to catchy melodies and clever lyrics that will help your child memorize reading rules.</w:t>
      </w:r>
    </w:p>
    <w:p w14:paraId="0E6A5F01" w14:textId="7FA54D4C" w:rsidR="00191E3A" w:rsidRDefault="00191E3A" w:rsidP="00616236">
      <w:r>
        <w:t xml:space="preserve">These DVDs also serve as great companions to the </w:t>
      </w:r>
      <w:r w:rsidRPr="00DD3637">
        <w:rPr>
          <w:i/>
        </w:rPr>
        <w:t>Rusty and Rosy Reading</w:t>
      </w:r>
      <w:r>
        <w:sym w:font="Symbol" w:char="F0E4"/>
      </w:r>
      <w:r>
        <w:t xml:space="preserve"> [link] software, which presents more songs, stories, and activities through interactive, personalized instruction.</w:t>
      </w:r>
    </w:p>
    <w:p w14:paraId="039364FC" w14:textId="4895BB23" w:rsidR="00191E3A" w:rsidRDefault="00191E3A" w:rsidP="00191E3A">
      <w:pPr>
        <w:pStyle w:val="Heading1"/>
      </w:pPr>
      <w:r>
        <w:t>Around the World</w:t>
      </w:r>
    </w:p>
    <w:p w14:paraId="074E2C0C" w14:textId="77777777" w:rsidR="00D46531" w:rsidRDefault="00191E3A" w:rsidP="00191E3A">
      <w:r>
        <w:t xml:space="preserve">Help your child build important vocabulary and listening comprehensions skills with these step-by-step </w:t>
      </w:r>
      <w:proofErr w:type="spellStart"/>
      <w:r>
        <w:t>readables</w:t>
      </w:r>
      <w:proofErr w:type="spellEnd"/>
      <w:r>
        <w:t xml:space="preserve">. </w:t>
      </w:r>
      <w:r w:rsidR="00D46531">
        <w:t xml:space="preserve">As part of the Read to Me Series, these books are great for you to read with your child. Your child is sure to discover new fun with these charming tales from different corners of the globe. </w:t>
      </w:r>
    </w:p>
    <w:p w14:paraId="56FAC54E" w14:textId="5CFC8606" w:rsidR="00D46531" w:rsidRDefault="00D46531" w:rsidP="00191E3A">
      <w:r>
        <w:t xml:space="preserve">Books in this set include </w:t>
      </w:r>
    </w:p>
    <w:p w14:paraId="67910706" w14:textId="77777777" w:rsidR="00D46531" w:rsidRPr="00FD2F99" w:rsidRDefault="00D46531" w:rsidP="00D46531">
      <w:pPr>
        <w:pStyle w:val="ListParagraph"/>
        <w:numPr>
          <w:ilvl w:val="0"/>
          <w:numId w:val="13"/>
        </w:numPr>
      </w:pPr>
      <w:proofErr w:type="spellStart"/>
      <w:r>
        <w:rPr>
          <w:i/>
        </w:rPr>
        <w:t>Anansi</w:t>
      </w:r>
      <w:proofErr w:type="spellEnd"/>
      <w:r>
        <w:rPr>
          <w:i/>
        </w:rPr>
        <w:t xml:space="preserve"> and the Seven Yam Hills</w:t>
      </w:r>
    </w:p>
    <w:p w14:paraId="41C7725B" w14:textId="77777777" w:rsidR="00D46531" w:rsidRPr="00FD2F99" w:rsidRDefault="00D46531" w:rsidP="00D46531">
      <w:pPr>
        <w:pStyle w:val="ListParagraph"/>
        <w:numPr>
          <w:ilvl w:val="0"/>
          <w:numId w:val="13"/>
        </w:numPr>
      </w:pPr>
      <w:r>
        <w:rPr>
          <w:i/>
        </w:rPr>
        <w:t>The Brothers</w:t>
      </w:r>
    </w:p>
    <w:p w14:paraId="1B7AEC98" w14:textId="77777777" w:rsidR="00D46531" w:rsidRPr="00FD2F99" w:rsidRDefault="00D46531" w:rsidP="00D46531">
      <w:pPr>
        <w:pStyle w:val="ListParagraph"/>
        <w:numPr>
          <w:ilvl w:val="0"/>
          <w:numId w:val="13"/>
        </w:numPr>
      </w:pPr>
      <w:r>
        <w:rPr>
          <w:i/>
        </w:rPr>
        <w:t>Mr. Lucky Straw</w:t>
      </w:r>
    </w:p>
    <w:p w14:paraId="55D34D66" w14:textId="77777777" w:rsidR="00D46531" w:rsidRPr="00FD2F99" w:rsidRDefault="00D46531" w:rsidP="00D46531">
      <w:pPr>
        <w:pStyle w:val="ListParagraph"/>
        <w:numPr>
          <w:ilvl w:val="0"/>
          <w:numId w:val="13"/>
        </w:numPr>
      </w:pPr>
      <w:r>
        <w:rPr>
          <w:i/>
        </w:rPr>
        <w:t>La Tortuga</w:t>
      </w:r>
    </w:p>
    <w:p w14:paraId="0EBE4286" w14:textId="77777777" w:rsidR="00FD2F99" w:rsidRDefault="00FD2F99" w:rsidP="00FD2F99">
      <w:pPr>
        <w:pStyle w:val="Heading1"/>
      </w:pPr>
      <w:r>
        <w:t>Artist’s Palette</w:t>
      </w:r>
    </w:p>
    <w:p w14:paraId="6D6FED4C" w14:textId="32B97400" w:rsidR="00D46531" w:rsidRDefault="00D46531" w:rsidP="00D46531">
      <w:r>
        <w:t>Help your child build important vocabulary and listening comprehensions</w:t>
      </w:r>
      <w:r w:rsidR="00436AD8">
        <w:t xml:space="preserve"> skills with these step-by-step </w:t>
      </w:r>
      <w:proofErr w:type="spellStart"/>
      <w:r w:rsidR="00436AD8">
        <w:t>readables</w:t>
      </w:r>
      <w:proofErr w:type="spellEnd"/>
      <w:r>
        <w:t>. As part of the Read to Me Series, these books are great for you to read with your child. Through rich, beautiful artwork, these stories capture the beauty of classic legends and stories.</w:t>
      </w:r>
    </w:p>
    <w:p w14:paraId="76313D80" w14:textId="77777777" w:rsidR="00D46531" w:rsidRDefault="00D46531" w:rsidP="00D46531">
      <w:r>
        <w:t xml:space="preserve">Books in this set include </w:t>
      </w:r>
    </w:p>
    <w:p w14:paraId="0884239A" w14:textId="77777777" w:rsidR="00FD2F99" w:rsidRPr="00FD2F99" w:rsidRDefault="00FD2F99" w:rsidP="00FD2F99">
      <w:pPr>
        <w:pStyle w:val="ListParagraph"/>
        <w:numPr>
          <w:ilvl w:val="0"/>
          <w:numId w:val="14"/>
        </w:numPr>
      </w:pPr>
      <w:r>
        <w:rPr>
          <w:i/>
        </w:rPr>
        <w:lastRenderedPageBreak/>
        <w:t>The Big Mitten</w:t>
      </w:r>
    </w:p>
    <w:p w14:paraId="505684A4" w14:textId="77777777" w:rsidR="00FD2F99" w:rsidRPr="00FD2F99" w:rsidRDefault="00FD2F99" w:rsidP="00FD2F99">
      <w:pPr>
        <w:pStyle w:val="ListParagraph"/>
        <w:numPr>
          <w:ilvl w:val="0"/>
          <w:numId w:val="14"/>
        </w:numPr>
      </w:pPr>
      <w:r>
        <w:rPr>
          <w:i/>
        </w:rPr>
        <w:t>The Three Wishes</w:t>
      </w:r>
    </w:p>
    <w:p w14:paraId="222B5C2D" w14:textId="77777777" w:rsidR="00FD2F99" w:rsidRPr="00FD2F99" w:rsidRDefault="00FD2F99" w:rsidP="00FD2F99">
      <w:pPr>
        <w:pStyle w:val="ListParagraph"/>
        <w:numPr>
          <w:ilvl w:val="0"/>
          <w:numId w:val="14"/>
        </w:numPr>
      </w:pPr>
      <w:r>
        <w:rPr>
          <w:i/>
        </w:rPr>
        <w:t>The Magic Porridge Pot</w:t>
      </w:r>
    </w:p>
    <w:p w14:paraId="747BE098" w14:textId="77777777" w:rsidR="00FD2F99" w:rsidRPr="00FD2F99" w:rsidRDefault="00FD2F99" w:rsidP="00FD2F99">
      <w:pPr>
        <w:pStyle w:val="ListParagraph"/>
        <w:numPr>
          <w:ilvl w:val="0"/>
          <w:numId w:val="14"/>
        </w:numPr>
      </w:pPr>
      <w:r>
        <w:rPr>
          <w:i/>
        </w:rPr>
        <w:t>Lizard and the Painted Rock</w:t>
      </w:r>
    </w:p>
    <w:p w14:paraId="4F64148A" w14:textId="77777777" w:rsidR="00FD2F99" w:rsidRDefault="00FD2F99" w:rsidP="00FD2F99">
      <w:pPr>
        <w:pStyle w:val="Heading1"/>
      </w:pPr>
      <w:r>
        <w:t>Best Loved Classics I</w:t>
      </w:r>
    </w:p>
    <w:p w14:paraId="23F5906A" w14:textId="591A875E" w:rsidR="00D46531" w:rsidRDefault="00D46531" w:rsidP="00D46531">
      <w:r>
        <w:t xml:space="preserve">Help your child build important vocabulary and listening comprehensions skills with these step-by-step </w:t>
      </w:r>
      <w:proofErr w:type="spellStart"/>
      <w:r>
        <w:t>readables</w:t>
      </w:r>
      <w:proofErr w:type="spellEnd"/>
      <w:r>
        <w:t>. As part of the Read to Me Series, these books are great for you to read with your child. Through these four books, your child can enjoy the same stories you loved as a child, tales full of adventures and life lessons.</w:t>
      </w:r>
    </w:p>
    <w:p w14:paraId="5F19D780" w14:textId="5BBC75E1" w:rsidR="00FD2F99" w:rsidRDefault="00D46531" w:rsidP="00FD2F99">
      <w:r>
        <w:t>Books in this set include</w:t>
      </w:r>
    </w:p>
    <w:p w14:paraId="7D6D4115" w14:textId="77777777" w:rsidR="00FD2F99" w:rsidRPr="00FD2F99" w:rsidRDefault="00FD2F99" w:rsidP="00FD2F99">
      <w:pPr>
        <w:pStyle w:val="ListParagraph"/>
        <w:numPr>
          <w:ilvl w:val="0"/>
          <w:numId w:val="15"/>
        </w:numPr>
      </w:pPr>
      <w:proofErr w:type="spellStart"/>
      <w:r>
        <w:rPr>
          <w:i/>
        </w:rPr>
        <w:t>Henny</w:t>
      </w:r>
      <w:proofErr w:type="spellEnd"/>
      <w:r>
        <w:rPr>
          <w:i/>
        </w:rPr>
        <w:t xml:space="preserve"> Penny</w:t>
      </w:r>
    </w:p>
    <w:p w14:paraId="6366BEEF" w14:textId="77777777" w:rsidR="00FD2F99" w:rsidRPr="00FD2F99" w:rsidRDefault="00FD2F99" w:rsidP="00FD2F99">
      <w:pPr>
        <w:pStyle w:val="ListParagraph"/>
        <w:numPr>
          <w:ilvl w:val="0"/>
          <w:numId w:val="15"/>
        </w:numPr>
      </w:pPr>
      <w:r>
        <w:rPr>
          <w:i/>
        </w:rPr>
        <w:t>The Little Red Hen</w:t>
      </w:r>
    </w:p>
    <w:p w14:paraId="77B7BDD9" w14:textId="77777777" w:rsidR="00FD2F99" w:rsidRPr="00FD2F99" w:rsidRDefault="00FD2F99" w:rsidP="00FD2F99">
      <w:pPr>
        <w:pStyle w:val="ListParagraph"/>
        <w:numPr>
          <w:ilvl w:val="0"/>
          <w:numId w:val="15"/>
        </w:numPr>
      </w:pPr>
      <w:r>
        <w:rPr>
          <w:i/>
        </w:rPr>
        <w:t>The Three Little Pigs</w:t>
      </w:r>
    </w:p>
    <w:p w14:paraId="5EFB24AB" w14:textId="77777777" w:rsidR="00FD2F99" w:rsidRPr="00FD2F99" w:rsidRDefault="00FD2F99" w:rsidP="00FD2F99">
      <w:pPr>
        <w:pStyle w:val="ListParagraph"/>
        <w:numPr>
          <w:ilvl w:val="0"/>
          <w:numId w:val="15"/>
        </w:numPr>
      </w:pPr>
      <w:r>
        <w:rPr>
          <w:i/>
        </w:rPr>
        <w:t>Goldilocks and the Three Bears</w:t>
      </w:r>
    </w:p>
    <w:p w14:paraId="63BA9141" w14:textId="77777777" w:rsidR="00FD2F99" w:rsidRDefault="00FD2F99" w:rsidP="00FD2F99">
      <w:pPr>
        <w:pStyle w:val="Heading1"/>
      </w:pPr>
      <w:r>
        <w:t>Best Loved Classics II</w:t>
      </w:r>
    </w:p>
    <w:p w14:paraId="39813BBC" w14:textId="56E8B044" w:rsidR="00D46531" w:rsidRDefault="00D46531" w:rsidP="00D46531">
      <w:r>
        <w:t xml:space="preserve">Help your child build important vocabulary and listening comprehensions skills with these step-by-step </w:t>
      </w:r>
      <w:proofErr w:type="spellStart"/>
      <w:r>
        <w:t>readables</w:t>
      </w:r>
      <w:proofErr w:type="spellEnd"/>
      <w:r>
        <w:t>. As part of the Read to Me Series, these books are great for you to read with your child. With these four colorful books, your child can visit favorite traditional stories again and again.</w:t>
      </w:r>
    </w:p>
    <w:p w14:paraId="2299FA54" w14:textId="15CD5E75" w:rsidR="00FD2F99" w:rsidRDefault="00D46531" w:rsidP="00FD2F99">
      <w:r>
        <w:t>Books in this set include</w:t>
      </w:r>
    </w:p>
    <w:p w14:paraId="082532C6" w14:textId="77777777" w:rsidR="00FD2F99" w:rsidRPr="00FD2F99" w:rsidRDefault="00FD2F99" w:rsidP="00FD2F99">
      <w:pPr>
        <w:pStyle w:val="ListParagraph"/>
        <w:numPr>
          <w:ilvl w:val="0"/>
          <w:numId w:val="16"/>
        </w:numPr>
      </w:pPr>
      <w:r>
        <w:rPr>
          <w:i/>
        </w:rPr>
        <w:t>The Ugly Duckling</w:t>
      </w:r>
    </w:p>
    <w:p w14:paraId="161989A2" w14:textId="77777777" w:rsidR="00FD2F99" w:rsidRPr="00FD2F99" w:rsidRDefault="00FD2F99" w:rsidP="00FD2F99">
      <w:pPr>
        <w:pStyle w:val="ListParagraph"/>
        <w:numPr>
          <w:ilvl w:val="0"/>
          <w:numId w:val="16"/>
        </w:numPr>
      </w:pPr>
      <w:r>
        <w:rPr>
          <w:i/>
        </w:rPr>
        <w:t>The Gingerbread Man</w:t>
      </w:r>
    </w:p>
    <w:p w14:paraId="6CC1CC10" w14:textId="77777777" w:rsidR="00FD2F99" w:rsidRPr="00FD2F99" w:rsidRDefault="00FD2F99" w:rsidP="00FD2F99">
      <w:pPr>
        <w:pStyle w:val="ListParagraph"/>
        <w:numPr>
          <w:ilvl w:val="0"/>
          <w:numId w:val="16"/>
        </w:numPr>
      </w:pPr>
      <w:r>
        <w:rPr>
          <w:i/>
        </w:rPr>
        <w:t>The City Mouse and the Country Mouse</w:t>
      </w:r>
    </w:p>
    <w:p w14:paraId="61BE7533" w14:textId="77777777" w:rsidR="00FD2F99" w:rsidRPr="00FD2F99" w:rsidRDefault="00FD2F99" w:rsidP="00FD2F99">
      <w:pPr>
        <w:pStyle w:val="ListParagraph"/>
        <w:numPr>
          <w:ilvl w:val="0"/>
          <w:numId w:val="16"/>
        </w:numPr>
      </w:pPr>
      <w:r>
        <w:rPr>
          <w:i/>
        </w:rPr>
        <w:t>The Shoemaker and the Elves</w:t>
      </w:r>
    </w:p>
    <w:p w14:paraId="62A31B3D" w14:textId="77777777" w:rsidR="00FD2F99" w:rsidRDefault="00FD2F99" w:rsidP="00FD2F99">
      <w:pPr>
        <w:pStyle w:val="Heading1"/>
      </w:pPr>
      <w:r>
        <w:t>Far Away Lands</w:t>
      </w:r>
    </w:p>
    <w:p w14:paraId="2658DAB7" w14:textId="4E4CEA85" w:rsidR="00615A57" w:rsidRDefault="00E52DC4" w:rsidP="00615A57">
      <w:r>
        <w:t xml:space="preserve">Help your child build important vocabulary and reading comprehensions skills with these read-along stories. As part of the </w:t>
      </w:r>
      <w:r w:rsidR="00C525BC">
        <w:t>Read and Discuss with Me Series</w:t>
      </w:r>
      <w:r>
        <w:t>, these books are great for you to read with your child</w:t>
      </w:r>
      <w:r w:rsidR="00C525BC">
        <w:t xml:space="preserve"> and discuss parts of the stories. </w:t>
      </w:r>
      <w:r w:rsidR="00615A57">
        <w:t>Africa, Central America, and Asia are just some of the places your child will visit in these far-away folktales and legends.</w:t>
      </w:r>
    </w:p>
    <w:p w14:paraId="483C33DD" w14:textId="2C4178AC" w:rsidR="00FD2F99" w:rsidRDefault="00C525BC" w:rsidP="00FD2F99">
      <w:r>
        <w:t>Books in the set include</w:t>
      </w:r>
    </w:p>
    <w:p w14:paraId="489E91B5" w14:textId="77777777" w:rsidR="00FD2F99" w:rsidRPr="00FD2F99" w:rsidRDefault="00FD2F99" w:rsidP="00FD2F99">
      <w:pPr>
        <w:pStyle w:val="ListParagraph"/>
        <w:numPr>
          <w:ilvl w:val="0"/>
          <w:numId w:val="17"/>
        </w:numPr>
      </w:pPr>
      <w:r>
        <w:rPr>
          <w:i/>
        </w:rPr>
        <w:t>The Mighty Sparrow</w:t>
      </w:r>
    </w:p>
    <w:p w14:paraId="0648A03A" w14:textId="77777777" w:rsidR="00FD2F99" w:rsidRPr="00FD2F99" w:rsidRDefault="00FD2F99" w:rsidP="00FD2F99">
      <w:pPr>
        <w:pStyle w:val="ListParagraph"/>
        <w:numPr>
          <w:ilvl w:val="0"/>
          <w:numId w:val="17"/>
        </w:numPr>
      </w:pPr>
      <w:proofErr w:type="spellStart"/>
      <w:r>
        <w:rPr>
          <w:i/>
        </w:rPr>
        <w:t>Duc</w:t>
      </w:r>
      <w:proofErr w:type="spellEnd"/>
      <w:r>
        <w:rPr>
          <w:i/>
        </w:rPr>
        <w:t xml:space="preserve"> </w:t>
      </w:r>
      <w:proofErr w:type="spellStart"/>
      <w:r>
        <w:rPr>
          <w:i/>
        </w:rPr>
        <w:t>Tho</w:t>
      </w:r>
      <w:proofErr w:type="spellEnd"/>
      <w:r>
        <w:rPr>
          <w:i/>
        </w:rPr>
        <w:t xml:space="preserve"> Le’s Birthday Present</w:t>
      </w:r>
    </w:p>
    <w:p w14:paraId="2B3791E3" w14:textId="77777777" w:rsidR="00FD2F99" w:rsidRPr="00FD2F99" w:rsidRDefault="00FD2F99" w:rsidP="00FD2F99">
      <w:pPr>
        <w:pStyle w:val="ListParagraph"/>
        <w:numPr>
          <w:ilvl w:val="0"/>
          <w:numId w:val="17"/>
        </w:numPr>
      </w:pPr>
      <w:r>
        <w:rPr>
          <w:i/>
        </w:rPr>
        <w:lastRenderedPageBreak/>
        <w:t>How Rivers Began</w:t>
      </w:r>
    </w:p>
    <w:p w14:paraId="0DE46984" w14:textId="77777777" w:rsidR="00FD2F99" w:rsidRPr="00FD2F99" w:rsidRDefault="00FD2F99" w:rsidP="00FD2F99">
      <w:pPr>
        <w:pStyle w:val="ListParagraph"/>
        <w:numPr>
          <w:ilvl w:val="0"/>
          <w:numId w:val="17"/>
        </w:numPr>
      </w:pPr>
      <w:r>
        <w:rPr>
          <w:i/>
        </w:rPr>
        <w:t>The Snow Lion</w:t>
      </w:r>
    </w:p>
    <w:p w14:paraId="0EB09B56" w14:textId="77777777" w:rsidR="00FD2F99" w:rsidRPr="00FD2F99" w:rsidRDefault="00FD2F99" w:rsidP="00FD2F99">
      <w:pPr>
        <w:pStyle w:val="ListParagraph"/>
        <w:numPr>
          <w:ilvl w:val="0"/>
          <w:numId w:val="17"/>
        </w:numPr>
      </w:pPr>
      <w:r>
        <w:rPr>
          <w:i/>
        </w:rPr>
        <w:t>The Pizza Book</w:t>
      </w:r>
    </w:p>
    <w:p w14:paraId="2843F66E" w14:textId="77777777" w:rsidR="00FD2F99" w:rsidRPr="00FD2F99" w:rsidRDefault="00FD2F99" w:rsidP="00FD2F99">
      <w:pPr>
        <w:pStyle w:val="ListParagraph"/>
        <w:numPr>
          <w:ilvl w:val="0"/>
          <w:numId w:val="17"/>
        </w:numPr>
      </w:pPr>
      <w:r>
        <w:rPr>
          <w:i/>
        </w:rPr>
        <w:t xml:space="preserve">The Story of Tong and Mai </w:t>
      </w:r>
      <w:proofErr w:type="spellStart"/>
      <w:r>
        <w:rPr>
          <w:i/>
        </w:rPr>
        <w:t>Nhia</w:t>
      </w:r>
      <w:proofErr w:type="spellEnd"/>
    </w:p>
    <w:p w14:paraId="525198AD" w14:textId="77777777" w:rsidR="00FD2F99" w:rsidRDefault="00FD2F99" w:rsidP="00FD2F99">
      <w:pPr>
        <w:pStyle w:val="Heading1"/>
      </w:pPr>
      <w:r>
        <w:t>Arts</w:t>
      </w:r>
    </w:p>
    <w:p w14:paraId="4D31C43E" w14:textId="528C6AB7" w:rsidR="00C525BC" w:rsidRDefault="00C525BC" w:rsidP="00C525BC">
      <w:r>
        <w:t>Help your child build important vocabulary and reading comprehensions skills with these read-along stories. As part of the Read and Discuss with Me Series, these books are great for you to read with your child and discuss parts of the stories. Your budding artist is sure to love the visual arts and poetry found in this collection of books.</w:t>
      </w:r>
    </w:p>
    <w:p w14:paraId="6A4B7D33" w14:textId="02245489" w:rsidR="00FD2F99" w:rsidRDefault="00C525BC" w:rsidP="00FD2F99">
      <w:r>
        <w:t>Books in this set include</w:t>
      </w:r>
    </w:p>
    <w:p w14:paraId="6D0F087C" w14:textId="77777777" w:rsidR="00FD2F99" w:rsidRPr="00FD2F99" w:rsidRDefault="00FD2F99" w:rsidP="00FD2F99">
      <w:pPr>
        <w:pStyle w:val="ListParagraph"/>
        <w:numPr>
          <w:ilvl w:val="0"/>
          <w:numId w:val="18"/>
        </w:numPr>
      </w:pPr>
      <w:r>
        <w:rPr>
          <w:i/>
        </w:rPr>
        <w:t>The Four Seasons</w:t>
      </w:r>
    </w:p>
    <w:p w14:paraId="74C5651F" w14:textId="77777777" w:rsidR="00FD2F99" w:rsidRPr="00FD2F99" w:rsidRDefault="00FD2F99" w:rsidP="00FD2F99">
      <w:pPr>
        <w:pStyle w:val="ListParagraph"/>
        <w:numPr>
          <w:ilvl w:val="0"/>
          <w:numId w:val="18"/>
        </w:numPr>
      </w:pPr>
      <w:proofErr w:type="spellStart"/>
      <w:r>
        <w:rPr>
          <w:i/>
        </w:rPr>
        <w:t>Movin</w:t>
      </w:r>
      <w:proofErr w:type="spellEnd"/>
      <w:r>
        <w:rPr>
          <w:i/>
        </w:rPr>
        <w:t>’ to the Music Time</w:t>
      </w:r>
    </w:p>
    <w:p w14:paraId="53C53BA4" w14:textId="77777777" w:rsidR="00FD2F99" w:rsidRPr="00FD2F99" w:rsidRDefault="00FD2F99" w:rsidP="00FD2F99">
      <w:pPr>
        <w:pStyle w:val="ListParagraph"/>
        <w:numPr>
          <w:ilvl w:val="0"/>
          <w:numId w:val="18"/>
        </w:numPr>
      </w:pPr>
      <w:r>
        <w:rPr>
          <w:i/>
        </w:rPr>
        <w:t>Treasures from the Loom</w:t>
      </w:r>
    </w:p>
    <w:p w14:paraId="508DD346" w14:textId="77777777" w:rsidR="00FD2F99" w:rsidRPr="00FD2F99" w:rsidRDefault="00FD2F99" w:rsidP="00FD2F99">
      <w:pPr>
        <w:pStyle w:val="ListParagraph"/>
        <w:numPr>
          <w:ilvl w:val="0"/>
          <w:numId w:val="18"/>
        </w:numPr>
      </w:pPr>
      <w:r>
        <w:rPr>
          <w:i/>
        </w:rPr>
        <w:t xml:space="preserve">Pencil Magic </w:t>
      </w:r>
    </w:p>
    <w:p w14:paraId="6BEF1651" w14:textId="77777777" w:rsidR="00FD2F99" w:rsidRPr="00FD2F99" w:rsidRDefault="00FD2F99" w:rsidP="00FD2F99">
      <w:pPr>
        <w:pStyle w:val="ListParagraph"/>
        <w:numPr>
          <w:ilvl w:val="0"/>
          <w:numId w:val="18"/>
        </w:numPr>
      </w:pPr>
      <w:r>
        <w:rPr>
          <w:i/>
        </w:rPr>
        <w:t>Poetry Book 1</w:t>
      </w:r>
    </w:p>
    <w:p w14:paraId="4E382539" w14:textId="77777777" w:rsidR="00FD2F99" w:rsidRPr="00FD2F99" w:rsidRDefault="00FD2F99" w:rsidP="00FD2F99">
      <w:pPr>
        <w:pStyle w:val="ListParagraph"/>
        <w:numPr>
          <w:ilvl w:val="0"/>
          <w:numId w:val="18"/>
        </w:numPr>
      </w:pPr>
      <w:r>
        <w:rPr>
          <w:i/>
        </w:rPr>
        <w:t>Poetry Book 2</w:t>
      </w:r>
    </w:p>
    <w:p w14:paraId="5AF8E907" w14:textId="77777777" w:rsidR="00FD2F99" w:rsidRDefault="00FD2F99" w:rsidP="00FD2F99">
      <w:pPr>
        <w:pStyle w:val="Heading1"/>
      </w:pPr>
      <w:r>
        <w:t>Land Animals</w:t>
      </w:r>
    </w:p>
    <w:p w14:paraId="46CBC5D7" w14:textId="202C39F9" w:rsidR="00C525BC" w:rsidRDefault="00C525BC" w:rsidP="00C525BC">
      <w:r>
        <w:t>Help your child build important vocabulary and reading comprehensions skills with these read-along stories. As part of the Read and Discuss with Me Series, these books are great for you to read with your child and discuss parts of the stories. Your child can discover the fun of animals in these books about elephants, toads, llamas, reptiles, and bees.</w:t>
      </w:r>
    </w:p>
    <w:p w14:paraId="6FC43C0D" w14:textId="5BEB7458" w:rsidR="00FD2F99" w:rsidRDefault="00C525BC" w:rsidP="00FD2F99">
      <w:r>
        <w:t>Books in this set include</w:t>
      </w:r>
    </w:p>
    <w:p w14:paraId="5640B5EF" w14:textId="77777777" w:rsidR="00FD2F99" w:rsidRPr="00FD2F99" w:rsidRDefault="00FD2F99" w:rsidP="00FD2F99">
      <w:pPr>
        <w:pStyle w:val="ListParagraph"/>
        <w:numPr>
          <w:ilvl w:val="0"/>
          <w:numId w:val="19"/>
        </w:numPr>
      </w:pPr>
      <w:r>
        <w:rPr>
          <w:i/>
        </w:rPr>
        <w:t>Elephant Upstairs</w:t>
      </w:r>
    </w:p>
    <w:p w14:paraId="0B906B5E" w14:textId="77777777" w:rsidR="00FD2F99" w:rsidRPr="00FD2F99" w:rsidRDefault="00FD2F99" w:rsidP="00FD2F99">
      <w:pPr>
        <w:pStyle w:val="ListParagraph"/>
        <w:numPr>
          <w:ilvl w:val="0"/>
          <w:numId w:val="19"/>
        </w:numPr>
      </w:pPr>
      <w:r>
        <w:rPr>
          <w:i/>
        </w:rPr>
        <w:t>Mr. Croaky Toad</w:t>
      </w:r>
    </w:p>
    <w:p w14:paraId="3E73AAF3" w14:textId="77777777" w:rsidR="00FD2F99" w:rsidRPr="00FD2F99" w:rsidRDefault="00FD2F99" w:rsidP="00FD2F99">
      <w:pPr>
        <w:pStyle w:val="ListParagraph"/>
        <w:numPr>
          <w:ilvl w:val="0"/>
          <w:numId w:val="19"/>
        </w:numPr>
      </w:pPr>
      <w:r>
        <w:rPr>
          <w:i/>
        </w:rPr>
        <w:t>Lorenzo’s Llama</w:t>
      </w:r>
    </w:p>
    <w:p w14:paraId="7671EFC9" w14:textId="77777777" w:rsidR="00FD2F99" w:rsidRPr="00FD2F99" w:rsidRDefault="00FD2F99" w:rsidP="00FD2F99">
      <w:pPr>
        <w:pStyle w:val="ListParagraph"/>
        <w:numPr>
          <w:ilvl w:val="0"/>
          <w:numId w:val="19"/>
        </w:numPr>
      </w:pPr>
      <w:r>
        <w:rPr>
          <w:i/>
        </w:rPr>
        <w:t>My Reptile Hospital</w:t>
      </w:r>
    </w:p>
    <w:p w14:paraId="0C08E51D" w14:textId="77777777" w:rsidR="00FD2F99" w:rsidRPr="00FD2F99" w:rsidRDefault="00FD2F99" w:rsidP="00FD2F99">
      <w:pPr>
        <w:pStyle w:val="ListParagraph"/>
        <w:numPr>
          <w:ilvl w:val="0"/>
          <w:numId w:val="19"/>
        </w:numPr>
      </w:pPr>
      <w:r>
        <w:rPr>
          <w:i/>
        </w:rPr>
        <w:t>Winter Snoozers</w:t>
      </w:r>
    </w:p>
    <w:p w14:paraId="4C4A3D03" w14:textId="77777777" w:rsidR="00FD2F99" w:rsidRPr="00FD2F99" w:rsidRDefault="00FD2F99" w:rsidP="00FD2F99">
      <w:pPr>
        <w:pStyle w:val="ListParagraph"/>
        <w:numPr>
          <w:ilvl w:val="0"/>
          <w:numId w:val="19"/>
        </w:numPr>
      </w:pPr>
      <w:r>
        <w:rPr>
          <w:i/>
        </w:rPr>
        <w:t>The Bee’s Secret</w:t>
      </w:r>
    </w:p>
    <w:p w14:paraId="57136DC3" w14:textId="77777777" w:rsidR="00FD2F99" w:rsidRDefault="00FD2F99" w:rsidP="00FD2F99">
      <w:pPr>
        <w:pStyle w:val="Heading1"/>
      </w:pPr>
      <w:r>
        <w:t>Imagination</w:t>
      </w:r>
    </w:p>
    <w:p w14:paraId="72DB3945" w14:textId="1FBB84E3" w:rsidR="00C525BC" w:rsidRDefault="00C525BC" w:rsidP="00C525BC">
      <w:r>
        <w:t xml:space="preserve">Help your child build important vocabulary and reading comprehensions skills with these read-along stories. As part of the Read and Discuss with Me Series, these books are great for you to read with your child and discuss parts of the stories. Your </w:t>
      </w:r>
      <w:r>
        <w:lastRenderedPageBreak/>
        <w:t xml:space="preserve">child will join a world of make-believe with these </w:t>
      </w:r>
      <w:r w:rsidR="00436AD8">
        <w:t>books</w:t>
      </w:r>
      <w:r>
        <w:t xml:space="preserve"> that inspire creativity and imagination.</w:t>
      </w:r>
    </w:p>
    <w:p w14:paraId="315C5326" w14:textId="6DB7A22A" w:rsidR="00FD2F99" w:rsidRDefault="00C525BC" w:rsidP="00FD2F99">
      <w:r>
        <w:t>Books in this set include</w:t>
      </w:r>
    </w:p>
    <w:p w14:paraId="3DEEA4C8" w14:textId="77777777" w:rsidR="00FD2F99" w:rsidRPr="00E15373" w:rsidRDefault="00E15373" w:rsidP="00FD2F99">
      <w:pPr>
        <w:pStyle w:val="ListParagraph"/>
        <w:numPr>
          <w:ilvl w:val="0"/>
          <w:numId w:val="20"/>
        </w:numPr>
      </w:pPr>
      <w:r>
        <w:rPr>
          <w:i/>
        </w:rPr>
        <w:t>Macaw’s Chorus</w:t>
      </w:r>
    </w:p>
    <w:p w14:paraId="07346D8B" w14:textId="77777777" w:rsidR="00E15373" w:rsidRPr="00E15373" w:rsidRDefault="00E15373" w:rsidP="00FD2F99">
      <w:pPr>
        <w:pStyle w:val="ListParagraph"/>
        <w:numPr>
          <w:ilvl w:val="0"/>
          <w:numId w:val="20"/>
        </w:numPr>
      </w:pPr>
      <w:r>
        <w:rPr>
          <w:i/>
        </w:rPr>
        <w:t>Rocks in My Socks</w:t>
      </w:r>
    </w:p>
    <w:p w14:paraId="015B1BA8" w14:textId="77777777" w:rsidR="00E15373" w:rsidRPr="00E15373" w:rsidRDefault="00E15373" w:rsidP="00FD2F99">
      <w:pPr>
        <w:pStyle w:val="ListParagraph"/>
        <w:numPr>
          <w:ilvl w:val="0"/>
          <w:numId w:val="20"/>
        </w:numPr>
      </w:pPr>
      <w:r>
        <w:rPr>
          <w:i/>
        </w:rPr>
        <w:t>Snake Weaves a Rug</w:t>
      </w:r>
    </w:p>
    <w:p w14:paraId="1F40AB50" w14:textId="77777777" w:rsidR="00E15373" w:rsidRPr="00E15373" w:rsidRDefault="00E15373" w:rsidP="00FD2F99">
      <w:pPr>
        <w:pStyle w:val="ListParagraph"/>
        <w:numPr>
          <w:ilvl w:val="0"/>
          <w:numId w:val="20"/>
        </w:numPr>
      </w:pPr>
      <w:r>
        <w:rPr>
          <w:i/>
        </w:rPr>
        <w:t>The Crowded House</w:t>
      </w:r>
    </w:p>
    <w:p w14:paraId="0EF8E725" w14:textId="77777777" w:rsidR="00E15373" w:rsidRPr="00E15373" w:rsidRDefault="00E15373" w:rsidP="00FD2F99">
      <w:pPr>
        <w:pStyle w:val="ListParagraph"/>
        <w:numPr>
          <w:ilvl w:val="0"/>
          <w:numId w:val="20"/>
        </w:numPr>
      </w:pPr>
      <w:proofErr w:type="spellStart"/>
      <w:r>
        <w:rPr>
          <w:i/>
        </w:rPr>
        <w:t>Wendel</w:t>
      </w:r>
      <w:proofErr w:type="spellEnd"/>
      <w:r>
        <w:rPr>
          <w:i/>
        </w:rPr>
        <w:t xml:space="preserve"> Wandered</w:t>
      </w:r>
    </w:p>
    <w:p w14:paraId="7DC83591" w14:textId="77777777" w:rsidR="00E15373" w:rsidRPr="00FD2F99" w:rsidRDefault="00E15373" w:rsidP="00E15373">
      <w:pPr>
        <w:pStyle w:val="ListParagraph"/>
        <w:numPr>
          <w:ilvl w:val="0"/>
          <w:numId w:val="20"/>
        </w:numPr>
      </w:pPr>
      <w:r>
        <w:rPr>
          <w:i/>
        </w:rPr>
        <w:t>Bandage Bandit</w:t>
      </w:r>
    </w:p>
    <w:p w14:paraId="04BBE9F0" w14:textId="77777777" w:rsidR="00FD2F99" w:rsidRDefault="00FD2F99" w:rsidP="00FD2F99">
      <w:pPr>
        <w:pStyle w:val="Heading1"/>
      </w:pPr>
      <w:r>
        <w:t>Tales from Tails</w:t>
      </w:r>
    </w:p>
    <w:p w14:paraId="380A476C" w14:textId="3FC187A3" w:rsidR="00615A57" w:rsidRPr="00615A57" w:rsidRDefault="00C525BC" w:rsidP="00615A57">
      <w:r>
        <w:t xml:space="preserve">Help your child build important vocabulary and reading comprehensions skills with these read-along stories. As part of the Read and Discuss with Me Series, these books are great for you to read with your child and discuss parts of the stories. </w:t>
      </w:r>
      <w:r w:rsidR="00615A57">
        <w:t xml:space="preserve">These animal-lovers books will take your young reader on a journey into </w:t>
      </w:r>
      <w:r w:rsidR="004F0CB0">
        <w:t>the</w:t>
      </w:r>
      <w:r w:rsidR="00615A57">
        <w:t xml:space="preserve"> natural world</w:t>
      </w:r>
      <w:r w:rsidR="004F0CB0">
        <w:t xml:space="preserve"> of birds, lizards, deer, and more.</w:t>
      </w:r>
    </w:p>
    <w:p w14:paraId="52521B60" w14:textId="56844D37" w:rsidR="00E15373" w:rsidRDefault="00C525BC" w:rsidP="00E15373">
      <w:r>
        <w:t>Books in this set include</w:t>
      </w:r>
    </w:p>
    <w:p w14:paraId="32F123B1" w14:textId="77777777" w:rsidR="00E15373" w:rsidRPr="00E15373" w:rsidRDefault="00E15373" w:rsidP="00E15373">
      <w:pPr>
        <w:pStyle w:val="ListParagraph"/>
        <w:numPr>
          <w:ilvl w:val="0"/>
          <w:numId w:val="21"/>
        </w:numPr>
      </w:pPr>
      <w:r>
        <w:rPr>
          <w:i/>
        </w:rPr>
        <w:t>Great White Bird</w:t>
      </w:r>
    </w:p>
    <w:p w14:paraId="67F313C4" w14:textId="77777777" w:rsidR="00E15373" w:rsidRPr="00E15373" w:rsidRDefault="00E15373" w:rsidP="00E15373">
      <w:pPr>
        <w:pStyle w:val="ListParagraph"/>
        <w:numPr>
          <w:ilvl w:val="0"/>
          <w:numId w:val="21"/>
        </w:numPr>
      </w:pPr>
      <w:r>
        <w:rPr>
          <w:i/>
        </w:rPr>
        <w:t>Amazing Tails</w:t>
      </w:r>
    </w:p>
    <w:p w14:paraId="734A3791" w14:textId="77777777" w:rsidR="00E15373" w:rsidRPr="00E15373" w:rsidRDefault="00E15373" w:rsidP="00E15373">
      <w:pPr>
        <w:pStyle w:val="ListParagraph"/>
        <w:numPr>
          <w:ilvl w:val="0"/>
          <w:numId w:val="21"/>
        </w:numPr>
      </w:pPr>
      <w:r>
        <w:rPr>
          <w:i/>
        </w:rPr>
        <w:t>Turtle’s Pond</w:t>
      </w:r>
    </w:p>
    <w:p w14:paraId="0142AF10" w14:textId="77777777" w:rsidR="00E15373" w:rsidRPr="00E15373" w:rsidRDefault="00E15373" w:rsidP="00E15373">
      <w:pPr>
        <w:pStyle w:val="ListParagraph"/>
        <w:numPr>
          <w:ilvl w:val="0"/>
          <w:numId w:val="21"/>
        </w:numPr>
      </w:pPr>
      <w:r>
        <w:rPr>
          <w:i/>
        </w:rPr>
        <w:t>White-tailed Deer</w:t>
      </w:r>
    </w:p>
    <w:p w14:paraId="7642B62D" w14:textId="77777777" w:rsidR="00E15373" w:rsidRPr="00E15373" w:rsidRDefault="00E15373" w:rsidP="00E15373">
      <w:pPr>
        <w:pStyle w:val="ListParagraph"/>
        <w:numPr>
          <w:ilvl w:val="0"/>
          <w:numId w:val="21"/>
        </w:numPr>
      </w:pPr>
      <w:r>
        <w:rPr>
          <w:i/>
        </w:rPr>
        <w:t>The Talking Lizard</w:t>
      </w:r>
    </w:p>
    <w:p w14:paraId="7853D37B" w14:textId="77777777" w:rsidR="00E15373" w:rsidRPr="00E15373" w:rsidRDefault="00E15373" w:rsidP="00E15373">
      <w:pPr>
        <w:pStyle w:val="ListParagraph"/>
        <w:numPr>
          <w:ilvl w:val="0"/>
          <w:numId w:val="21"/>
        </w:numPr>
      </w:pPr>
      <w:r>
        <w:rPr>
          <w:i/>
        </w:rPr>
        <w:t>Darren’s Work</w:t>
      </w:r>
    </w:p>
    <w:p w14:paraId="42E51A15" w14:textId="0287315E" w:rsidR="00FD2F99" w:rsidRDefault="00FD2F99" w:rsidP="00FD2F99">
      <w:pPr>
        <w:pStyle w:val="Heading1"/>
      </w:pPr>
      <w:r>
        <w:t>Nursery Rhymes</w:t>
      </w:r>
    </w:p>
    <w:p w14:paraId="4E27297F" w14:textId="21962C0C" w:rsidR="0057702D" w:rsidRDefault="0057702D" w:rsidP="00683A32">
      <w:r>
        <w:t xml:space="preserve">Teach your child to read with these fun nursery rhyme books—there is one for every letter of the alphabet (26 books). As part of the Reading Skills Series, these books are designed to help your child begin to read on his own. </w:t>
      </w:r>
      <w:r w:rsidR="009661F4">
        <w:t>Plus, they are great for teach</w:t>
      </w:r>
      <w:r w:rsidR="008979AB">
        <w:t>ing</w:t>
      </w:r>
      <w:r w:rsidR="009661F4">
        <w:t xml:space="preserve"> letter sounds and new vocabulary.</w:t>
      </w:r>
      <w:r>
        <w:t xml:space="preserve"> </w:t>
      </w:r>
    </w:p>
    <w:p w14:paraId="72D0F647" w14:textId="495864F6" w:rsidR="00D55D7F" w:rsidRDefault="00CE17AA" w:rsidP="00683A32">
      <w:r>
        <w:t>Books in this set include</w:t>
      </w:r>
    </w:p>
    <w:p w14:paraId="5584EEE3" w14:textId="77777777" w:rsidR="00D55D7F" w:rsidRPr="00D55D7F" w:rsidRDefault="00D55D7F" w:rsidP="00D55D7F">
      <w:pPr>
        <w:pStyle w:val="ListParagraph"/>
        <w:numPr>
          <w:ilvl w:val="0"/>
          <w:numId w:val="22"/>
        </w:numPr>
      </w:pPr>
      <w:r w:rsidRPr="00D55D7F">
        <w:t>The Apple Tree (</w:t>
      </w:r>
      <w:proofErr w:type="spellStart"/>
      <w:r w:rsidRPr="00D55D7F">
        <w:t>Aa</w:t>
      </w:r>
      <w:proofErr w:type="spellEnd"/>
      <w:r w:rsidRPr="00D55D7F">
        <w:t>)</w:t>
      </w:r>
    </w:p>
    <w:p w14:paraId="67CD6649" w14:textId="77777777" w:rsidR="00D55D7F" w:rsidRPr="00D55D7F" w:rsidRDefault="00D55D7F" w:rsidP="00D55D7F">
      <w:pPr>
        <w:pStyle w:val="ListParagraph"/>
        <w:numPr>
          <w:ilvl w:val="0"/>
          <w:numId w:val="22"/>
        </w:numPr>
      </w:pPr>
      <w:r w:rsidRPr="00D55D7F">
        <w:t>Bluebird, Bluebird (Bb)</w:t>
      </w:r>
    </w:p>
    <w:p w14:paraId="4DD9E6F8" w14:textId="77777777" w:rsidR="00D55D7F" w:rsidRPr="00D55D7F" w:rsidRDefault="00D55D7F" w:rsidP="00D55D7F">
      <w:pPr>
        <w:pStyle w:val="ListParagraph"/>
        <w:numPr>
          <w:ilvl w:val="0"/>
          <w:numId w:val="22"/>
        </w:numPr>
      </w:pPr>
      <w:r w:rsidRPr="00D55D7F">
        <w:t>Pat-a-Cake (Cc)</w:t>
      </w:r>
    </w:p>
    <w:p w14:paraId="3B7E99E0" w14:textId="77777777" w:rsidR="00D55D7F" w:rsidRPr="00D55D7F" w:rsidRDefault="00D55D7F" w:rsidP="00D55D7F">
      <w:pPr>
        <w:pStyle w:val="ListParagraph"/>
        <w:numPr>
          <w:ilvl w:val="0"/>
          <w:numId w:val="22"/>
        </w:numPr>
      </w:pPr>
      <w:r w:rsidRPr="00D55D7F">
        <w:t>Hey Diddle, Diddle (</w:t>
      </w:r>
      <w:proofErr w:type="spellStart"/>
      <w:r w:rsidRPr="00D55D7F">
        <w:t>Dd</w:t>
      </w:r>
      <w:proofErr w:type="spellEnd"/>
      <w:r w:rsidRPr="00D55D7F">
        <w:t>)</w:t>
      </w:r>
    </w:p>
    <w:p w14:paraId="02E201CB" w14:textId="77777777" w:rsidR="00D55D7F" w:rsidRPr="00D55D7F" w:rsidRDefault="00D55D7F" w:rsidP="00D55D7F">
      <w:pPr>
        <w:pStyle w:val="ListParagraph"/>
        <w:numPr>
          <w:ilvl w:val="0"/>
          <w:numId w:val="22"/>
        </w:numPr>
      </w:pPr>
      <w:r w:rsidRPr="00D55D7F">
        <w:t>One Elephant Went Out to Play (</w:t>
      </w:r>
      <w:proofErr w:type="spellStart"/>
      <w:r w:rsidRPr="00D55D7F">
        <w:t>Ee</w:t>
      </w:r>
      <w:proofErr w:type="spellEnd"/>
      <w:r w:rsidRPr="00D55D7F">
        <w:t>)</w:t>
      </w:r>
    </w:p>
    <w:p w14:paraId="336B6CF0" w14:textId="77777777" w:rsidR="00D55D7F" w:rsidRPr="00D55D7F" w:rsidRDefault="00D55D7F" w:rsidP="00D55D7F">
      <w:pPr>
        <w:pStyle w:val="ListParagraph"/>
        <w:numPr>
          <w:ilvl w:val="0"/>
          <w:numId w:val="22"/>
        </w:numPr>
      </w:pPr>
      <w:r w:rsidRPr="00D55D7F">
        <w:t>The Farmer in the Dell (</w:t>
      </w:r>
      <w:proofErr w:type="spellStart"/>
      <w:r w:rsidRPr="00D55D7F">
        <w:t>Ff</w:t>
      </w:r>
      <w:proofErr w:type="spellEnd"/>
      <w:r w:rsidRPr="00D55D7F">
        <w:t>)</w:t>
      </w:r>
    </w:p>
    <w:p w14:paraId="3B3F02C4" w14:textId="77777777" w:rsidR="00D55D7F" w:rsidRPr="00D55D7F" w:rsidRDefault="00D55D7F" w:rsidP="00D55D7F">
      <w:pPr>
        <w:pStyle w:val="ListParagraph"/>
        <w:numPr>
          <w:ilvl w:val="0"/>
          <w:numId w:val="22"/>
        </w:numPr>
      </w:pPr>
      <w:r w:rsidRPr="00D55D7F">
        <w:t>Ten Little Goldfish (</w:t>
      </w:r>
      <w:proofErr w:type="spellStart"/>
      <w:r w:rsidRPr="00D55D7F">
        <w:t>Gg</w:t>
      </w:r>
      <w:proofErr w:type="spellEnd"/>
      <w:r w:rsidRPr="00D55D7F">
        <w:t>)</w:t>
      </w:r>
    </w:p>
    <w:p w14:paraId="7B59DFEF" w14:textId="77777777" w:rsidR="00D55D7F" w:rsidRPr="00D55D7F" w:rsidRDefault="00D55D7F" w:rsidP="00D55D7F">
      <w:pPr>
        <w:pStyle w:val="ListParagraph"/>
        <w:numPr>
          <w:ilvl w:val="0"/>
          <w:numId w:val="22"/>
        </w:numPr>
      </w:pPr>
      <w:r w:rsidRPr="00D55D7F">
        <w:lastRenderedPageBreak/>
        <w:t>All the Pretty Little Horses (</w:t>
      </w:r>
      <w:proofErr w:type="spellStart"/>
      <w:r w:rsidRPr="00D55D7F">
        <w:t>Hh</w:t>
      </w:r>
      <w:proofErr w:type="spellEnd"/>
      <w:r w:rsidRPr="00D55D7F">
        <w:t>)</w:t>
      </w:r>
    </w:p>
    <w:p w14:paraId="41F0BFA5" w14:textId="77777777" w:rsidR="00D55D7F" w:rsidRPr="00D55D7F" w:rsidRDefault="00D55D7F" w:rsidP="00D55D7F">
      <w:pPr>
        <w:pStyle w:val="ListParagraph"/>
        <w:numPr>
          <w:ilvl w:val="0"/>
          <w:numId w:val="22"/>
        </w:numPr>
      </w:pPr>
      <w:r w:rsidRPr="00D55D7F">
        <w:t>Mother, Mother, I Am Ill (Ii)</w:t>
      </w:r>
    </w:p>
    <w:p w14:paraId="4BF50577" w14:textId="77777777" w:rsidR="00D55D7F" w:rsidRPr="00D55D7F" w:rsidRDefault="00D55D7F" w:rsidP="00D55D7F">
      <w:pPr>
        <w:pStyle w:val="ListParagraph"/>
        <w:numPr>
          <w:ilvl w:val="0"/>
          <w:numId w:val="22"/>
        </w:numPr>
      </w:pPr>
      <w:r w:rsidRPr="00D55D7F">
        <w:t>Jack and Jill (</w:t>
      </w:r>
      <w:proofErr w:type="spellStart"/>
      <w:r w:rsidRPr="00D55D7F">
        <w:t>Jj</w:t>
      </w:r>
      <w:proofErr w:type="spellEnd"/>
      <w:r w:rsidRPr="00D55D7F">
        <w:t>)</w:t>
      </w:r>
    </w:p>
    <w:p w14:paraId="11DF8EFC" w14:textId="77777777" w:rsidR="00D55D7F" w:rsidRPr="00D55D7F" w:rsidRDefault="00D55D7F" w:rsidP="00D55D7F">
      <w:pPr>
        <w:pStyle w:val="ListParagraph"/>
        <w:numPr>
          <w:ilvl w:val="0"/>
          <w:numId w:val="22"/>
        </w:numPr>
      </w:pPr>
      <w:r w:rsidRPr="00D55D7F">
        <w:t>Three Little Kittens (</w:t>
      </w:r>
      <w:proofErr w:type="spellStart"/>
      <w:r w:rsidRPr="00D55D7F">
        <w:t>Kk</w:t>
      </w:r>
      <w:proofErr w:type="spellEnd"/>
      <w:r w:rsidRPr="00D55D7F">
        <w:t>)</w:t>
      </w:r>
    </w:p>
    <w:p w14:paraId="487D0A7A" w14:textId="77777777" w:rsidR="00D55D7F" w:rsidRPr="00D55D7F" w:rsidRDefault="00D55D7F" w:rsidP="00D55D7F">
      <w:pPr>
        <w:pStyle w:val="ListParagraph"/>
        <w:numPr>
          <w:ilvl w:val="0"/>
          <w:numId w:val="22"/>
        </w:numPr>
      </w:pPr>
      <w:r w:rsidRPr="00D55D7F">
        <w:t>Mary Had a Little Lamb (</w:t>
      </w:r>
      <w:proofErr w:type="spellStart"/>
      <w:r w:rsidRPr="00D55D7F">
        <w:t>Ll</w:t>
      </w:r>
      <w:proofErr w:type="spellEnd"/>
      <w:r w:rsidRPr="00D55D7F">
        <w:t>)</w:t>
      </w:r>
    </w:p>
    <w:p w14:paraId="0007B541" w14:textId="77777777" w:rsidR="00D55D7F" w:rsidRPr="00D55D7F" w:rsidRDefault="00D55D7F" w:rsidP="00D55D7F">
      <w:pPr>
        <w:pStyle w:val="ListParagraph"/>
        <w:numPr>
          <w:ilvl w:val="0"/>
          <w:numId w:val="22"/>
        </w:numPr>
      </w:pPr>
      <w:r w:rsidRPr="00D55D7F">
        <w:t xml:space="preserve">Little Miss </w:t>
      </w:r>
      <w:proofErr w:type="spellStart"/>
      <w:r w:rsidRPr="00D55D7F">
        <w:t>Muffet</w:t>
      </w:r>
      <w:proofErr w:type="spellEnd"/>
      <w:r w:rsidRPr="00D55D7F">
        <w:t xml:space="preserve"> (Mm)</w:t>
      </w:r>
    </w:p>
    <w:p w14:paraId="42C1244D" w14:textId="77777777" w:rsidR="00D55D7F" w:rsidRPr="00D55D7F" w:rsidRDefault="00D55D7F" w:rsidP="00D55D7F">
      <w:pPr>
        <w:pStyle w:val="ListParagraph"/>
        <w:numPr>
          <w:ilvl w:val="0"/>
          <w:numId w:val="22"/>
        </w:numPr>
      </w:pPr>
      <w:r w:rsidRPr="00D55D7F">
        <w:t>I Touch My Nose Like This (</w:t>
      </w:r>
      <w:proofErr w:type="spellStart"/>
      <w:r w:rsidRPr="00D55D7F">
        <w:t>Nn</w:t>
      </w:r>
      <w:proofErr w:type="spellEnd"/>
      <w:r w:rsidRPr="00D55D7F">
        <w:t>)</w:t>
      </w:r>
    </w:p>
    <w:p w14:paraId="069A85D4" w14:textId="77777777" w:rsidR="00D55D7F" w:rsidRPr="00D55D7F" w:rsidRDefault="00D55D7F" w:rsidP="00D55D7F">
      <w:pPr>
        <w:pStyle w:val="ListParagraph"/>
        <w:numPr>
          <w:ilvl w:val="0"/>
          <w:numId w:val="22"/>
        </w:numPr>
      </w:pPr>
      <w:r w:rsidRPr="00D55D7F">
        <w:t>Polly, Put the Kettle On (</w:t>
      </w:r>
      <w:proofErr w:type="spellStart"/>
      <w:r w:rsidRPr="00D55D7F">
        <w:t>Oo</w:t>
      </w:r>
      <w:proofErr w:type="spellEnd"/>
      <w:r w:rsidRPr="00D55D7F">
        <w:t>)</w:t>
      </w:r>
    </w:p>
    <w:p w14:paraId="710CCDAF" w14:textId="77777777" w:rsidR="00D55D7F" w:rsidRPr="00D55D7F" w:rsidRDefault="00D55D7F" w:rsidP="00D55D7F">
      <w:pPr>
        <w:pStyle w:val="ListParagraph"/>
        <w:numPr>
          <w:ilvl w:val="0"/>
          <w:numId w:val="22"/>
        </w:numPr>
      </w:pPr>
      <w:r w:rsidRPr="00D55D7F">
        <w:t>This Little Pig (</w:t>
      </w:r>
      <w:proofErr w:type="spellStart"/>
      <w:r w:rsidRPr="00D55D7F">
        <w:t>Pp</w:t>
      </w:r>
      <w:proofErr w:type="spellEnd"/>
      <w:r w:rsidRPr="00D55D7F">
        <w:t>)</w:t>
      </w:r>
    </w:p>
    <w:p w14:paraId="133BB135" w14:textId="77777777" w:rsidR="00D55D7F" w:rsidRPr="00D55D7F" w:rsidRDefault="00D55D7F" w:rsidP="00D55D7F">
      <w:pPr>
        <w:pStyle w:val="ListParagraph"/>
        <w:numPr>
          <w:ilvl w:val="0"/>
          <w:numId w:val="22"/>
        </w:numPr>
      </w:pPr>
      <w:r w:rsidRPr="00D55D7F">
        <w:t>Quack, Quack, Quack (</w:t>
      </w:r>
      <w:proofErr w:type="spellStart"/>
      <w:r w:rsidRPr="00D55D7F">
        <w:t>Qq</w:t>
      </w:r>
      <w:proofErr w:type="spellEnd"/>
      <w:r w:rsidRPr="00D55D7F">
        <w:t>)</w:t>
      </w:r>
    </w:p>
    <w:p w14:paraId="7409F0D4" w14:textId="77777777" w:rsidR="00D55D7F" w:rsidRPr="00D55D7F" w:rsidRDefault="00D55D7F" w:rsidP="00D55D7F">
      <w:pPr>
        <w:pStyle w:val="ListParagraph"/>
        <w:numPr>
          <w:ilvl w:val="0"/>
          <w:numId w:val="22"/>
        </w:numPr>
      </w:pPr>
      <w:r w:rsidRPr="00D55D7F">
        <w:t>Little Rabbit (</w:t>
      </w:r>
      <w:proofErr w:type="spellStart"/>
      <w:r w:rsidRPr="00D55D7F">
        <w:t>Rr</w:t>
      </w:r>
      <w:proofErr w:type="spellEnd"/>
      <w:r w:rsidRPr="00D55D7F">
        <w:t>)</w:t>
      </w:r>
    </w:p>
    <w:p w14:paraId="3C68E628" w14:textId="77777777" w:rsidR="00D55D7F" w:rsidRPr="00D55D7F" w:rsidRDefault="00D55D7F" w:rsidP="00D55D7F">
      <w:pPr>
        <w:pStyle w:val="ListParagraph"/>
        <w:numPr>
          <w:ilvl w:val="0"/>
          <w:numId w:val="22"/>
        </w:numPr>
      </w:pPr>
      <w:proofErr w:type="spellStart"/>
      <w:r w:rsidRPr="00D55D7F">
        <w:t>Eensy</w:t>
      </w:r>
      <w:proofErr w:type="spellEnd"/>
      <w:r w:rsidRPr="00D55D7F">
        <w:t>, Weensy Spider (</w:t>
      </w:r>
      <w:proofErr w:type="spellStart"/>
      <w:r w:rsidRPr="00D55D7F">
        <w:t>Ss</w:t>
      </w:r>
      <w:proofErr w:type="spellEnd"/>
      <w:r w:rsidRPr="00D55D7F">
        <w:t>)</w:t>
      </w:r>
    </w:p>
    <w:p w14:paraId="1F52712A" w14:textId="77777777" w:rsidR="00D55D7F" w:rsidRPr="00D55D7F" w:rsidRDefault="00D55D7F" w:rsidP="00D55D7F">
      <w:pPr>
        <w:pStyle w:val="ListParagraph"/>
        <w:numPr>
          <w:ilvl w:val="0"/>
          <w:numId w:val="22"/>
        </w:numPr>
      </w:pPr>
      <w:r w:rsidRPr="00D55D7F">
        <w:t>Tortillas, Tortillas (</w:t>
      </w:r>
      <w:proofErr w:type="spellStart"/>
      <w:r w:rsidRPr="00D55D7F">
        <w:t>Tt</w:t>
      </w:r>
      <w:proofErr w:type="spellEnd"/>
      <w:r w:rsidRPr="00D55D7F">
        <w:t>)</w:t>
      </w:r>
    </w:p>
    <w:p w14:paraId="38CC0990" w14:textId="77777777" w:rsidR="00D55D7F" w:rsidRPr="00D55D7F" w:rsidRDefault="00D55D7F" w:rsidP="00D55D7F">
      <w:pPr>
        <w:pStyle w:val="ListParagraph"/>
        <w:numPr>
          <w:ilvl w:val="0"/>
          <w:numId w:val="22"/>
        </w:numPr>
      </w:pPr>
      <w:r w:rsidRPr="00D55D7F">
        <w:t>The Bus (</w:t>
      </w:r>
      <w:proofErr w:type="spellStart"/>
      <w:r w:rsidRPr="00D55D7F">
        <w:t>Uu</w:t>
      </w:r>
      <w:proofErr w:type="spellEnd"/>
      <w:r w:rsidRPr="00D55D7F">
        <w:t>)</w:t>
      </w:r>
    </w:p>
    <w:p w14:paraId="0697A0B9" w14:textId="77777777" w:rsidR="00D55D7F" w:rsidRPr="00D55D7F" w:rsidRDefault="00D55D7F" w:rsidP="00D55D7F">
      <w:pPr>
        <w:pStyle w:val="ListParagraph"/>
        <w:numPr>
          <w:ilvl w:val="0"/>
          <w:numId w:val="22"/>
        </w:numPr>
      </w:pPr>
      <w:r w:rsidRPr="00D55D7F">
        <w:t>My Valentine (</w:t>
      </w:r>
      <w:proofErr w:type="spellStart"/>
      <w:r w:rsidRPr="00D55D7F">
        <w:t>Vv</w:t>
      </w:r>
      <w:proofErr w:type="spellEnd"/>
      <w:r w:rsidRPr="00D55D7F">
        <w:t>)</w:t>
      </w:r>
    </w:p>
    <w:p w14:paraId="01FD90A8" w14:textId="77777777" w:rsidR="00D55D7F" w:rsidRPr="00D55D7F" w:rsidRDefault="00D55D7F" w:rsidP="00D55D7F">
      <w:pPr>
        <w:pStyle w:val="ListParagraph"/>
        <w:numPr>
          <w:ilvl w:val="0"/>
          <w:numId w:val="22"/>
        </w:numPr>
      </w:pPr>
      <w:r w:rsidRPr="00D55D7F">
        <w:t xml:space="preserve">Wee Willie </w:t>
      </w:r>
      <w:proofErr w:type="spellStart"/>
      <w:r w:rsidRPr="00D55D7F">
        <w:t>Winkie</w:t>
      </w:r>
      <w:proofErr w:type="spellEnd"/>
      <w:r w:rsidRPr="00D55D7F">
        <w:t xml:space="preserve"> (</w:t>
      </w:r>
      <w:proofErr w:type="spellStart"/>
      <w:r w:rsidRPr="00D55D7F">
        <w:t>Ww</w:t>
      </w:r>
      <w:proofErr w:type="spellEnd"/>
      <w:r w:rsidRPr="00D55D7F">
        <w:t>)</w:t>
      </w:r>
    </w:p>
    <w:p w14:paraId="77A34064" w14:textId="77777777" w:rsidR="00D55D7F" w:rsidRPr="00D55D7F" w:rsidRDefault="00D55D7F" w:rsidP="00D55D7F">
      <w:pPr>
        <w:pStyle w:val="ListParagraph"/>
        <w:numPr>
          <w:ilvl w:val="0"/>
          <w:numId w:val="22"/>
        </w:numPr>
      </w:pPr>
      <w:r w:rsidRPr="00D55D7F">
        <w:t>A-Hunting We Will Go (Xx)</w:t>
      </w:r>
    </w:p>
    <w:p w14:paraId="4CEA217C" w14:textId="77777777" w:rsidR="00D55D7F" w:rsidRPr="00D55D7F" w:rsidRDefault="00D55D7F" w:rsidP="00D55D7F">
      <w:pPr>
        <w:pStyle w:val="ListParagraph"/>
        <w:numPr>
          <w:ilvl w:val="0"/>
          <w:numId w:val="22"/>
        </w:numPr>
      </w:pPr>
      <w:r w:rsidRPr="00D55D7F">
        <w:t>Yankee Doodle (</w:t>
      </w:r>
      <w:proofErr w:type="spellStart"/>
      <w:r w:rsidRPr="00D55D7F">
        <w:t>Yy</w:t>
      </w:r>
      <w:proofErr w:type="spellEnd"/>
      <w:r w:rsidRPr="00D55D7F">
        <w:t>)</w:t>
      </w:r>
    </w:p>
    <w:p w14:paraId="4D1364D8" w14:textId="77777777" w:rsidR="00D55D7F" w:rsidRPr="00683A32" w:rsidRDefault="00D55D7F" w:rsidP="00683A32">
      <w:pPr>
        <w:pStyle w:val="ListParagraph"/>
        <w:numPr>
          <w:ilvl w:val="0"/>
          <w:numId w:val="22"/>
        </w:numPr>
      </w:pPr>
      <w:r w:rsidRPr="00D55D7F">
        <w:t>The Zulu Warrior (</w:t>
      </w:r>
      <w:proofErr w:type="spellStart"/>
      <w:r w:rsidRPr="00D55D7F">
        <w:t>Zz</w:t>
      </w:r>
      <w:proofErr w:type="spellEnd"/>
      <w:r w:rsidRPr="00D55D7F">
        <w:t>)</w:t>
      </w:r>
    </w:p>
    <w:p w14:paraId="7C10814A" w14:textId="177DA683" w:rsidR="00FD2F99" w:rsidRDefault="00FD2F99" w:rsidP="00FD2F99">
      <w:pPr>
        <w:pStyle w:val="Heading1"/>
      </w:pPr>
      <w:r>
        <w:t>Same Sound Stories</w:t>
      </w:r>
    </w:p>
    <w:p w14:paraId="7CCA62EE" w14:textId="192479E4" w:rsidR="009661F4" w:rsidRDefault="009661F4" w:rsidP="009661F4">
      <w:r>
        <w:t>Teach your child the alphabet with these fun-filled alliterative books—there is one for every letter of the alphabet (26 books). As part of the Reading Skills Series, these books are designed to help your child begin to read on her own. Plus, they are great for teach</w:t>
      </w:r>
      <w:r w:rsidR="008979AB">
        <w:t>ing</w:t>
      </w:r>
      <w:r>
        <w:t xml:space="preserve"> letter sounds and new vocabulary. </w:t>
      </w:r>
    </w:p>
    <w:p w14:paraId="246B8336" w14:textId="4031F9C3" w:rsidR="00B71D69" w:rsidRDefault="00CE17AA" w:rsidP="00683A32">
      <w:r>
        <w:t>Books in this set include</w:t>
      </w:r>
    </w:p>
    <w:p w14:paraId="4B9562D8" w14:textId="77777777" w:rsidR="00D55D7F" w:rsidRPr="00D55D7F" w:rsidRDefault="00D55D7F" w:rsidP="00D55D7F">
      <w:pPr>
        <w:pStyle w:val="ListParagraph"/>
        <w:numPr>
          <w:ilvl w:val="0"/>
          <w:numId w:val="23"/>
        </w:numPr>
      </w:pPr>
      <w:r w:rsidRPr="00D55D7F">
        <w:t>Andy's Adventure (</w:t>
      </w:r>
      <w:proofErr w:type="spellStart"/>
      <w:r w:rsidRPr="00D55D7F">
        <w:t>Aa</w:t>
      </w:r>
      <w:proofErr w:type="spellEnd"/>
      <w:r w:rsidRPr="00D55D7F">
        <w:t>)</w:t>
      </w:r>
    </w:p>
    <w:p w14:paraId="3CFDC319" w14:textId="77777777" w:rsidR="00D55D7F" w:rsidRPr="00D55D7F" w:rsidRDefault="00D55D7F" w:rsidP="00D55D7F">
      <w:pPr>
        <w:pStyle w:val="ListParagraph"/>
        <w:numPr>
          <w:ilvl w:val="0"/>
          <w:numId w:val="23"/>
        </w:numPr>
      </w:pPr>
      <w:r w:rsidRPr="00D55D7F">
        <w:t>Baby's Birthday (Bb)</w:t>
      </w:r>
    </w:p>
    <w:p w14:paraId="6E326C9F" w14:textId="77777777" w:rsidR="00D55D7F" w:rsidRPr="00D55D7F" w:rsidRDefault="00D55D7F" w:rsidP="00D55D7F">
      <w:pPr>
        <w:pStyle w:val="ListParagraph"/>
        <w:numPr>
          <w:ilvl w:val="0"/>
          <w:numId w:val="23"/>
        </w:numPr>
      </w:pPr>
      <w:r w:rsidRPr="00D55D7F">
        <w:t>At Camp (Cc)</w:t>
      </w:r>
    </w:p>
    <w:p w14:paraId="1F7E0819" w14:textId="77777777" w:rsidR="00D55D7F" w:rsidRPr="00D55D7F" w:rsidRDefault="00D55D7F" w:rsidP="00D55D7F">
      <w:pPr>
        <w:pStyle w:val="ListParagraph"/>
        <w:numPr>
          <w:ilvl w:val="0"/>
          <w:numId w:val="23"/>
        </w:numPr>
      </w:pPr>
      <w:r w:rsidRPr="00D55D7F">
        <w:t>I Go…(</w:t>
      </w:r>
      <w:proofErr w:type="spellStart"/>
      <w:r w:rsidRPr="00D55D7F">
        <w:t>Dd</w:t>
      </w:r>
      <w:proofErr w:type="spellEnd"/>
      <w:r w:rsidRPr="00D55D7F">
        <w:t>)</w:t>
      </w:r>
    </w:p>
    <w:p w14:paraId="41097622" w14:textId="77777777" w:rsidR="00D55D7F" w:rsidRPr="00D55D7F" w:rsidRDefault="00D55D7F" w:rsidP="00D55D7F">
      <w:pPr>
        <w:pStyle w:val="ListParagraph"/>
        <w:numPr>
          <w:ilvl w:val="0"/>
          <w:numId w:val="23"/>
        </w:numPr>
      </w:pPr>
      <w:r w:rsidRPr="00D55D7F">
        <w:t>Eleven Elephants (</w:t>
      </w:r>
      <w:proofErr w:type="spellStart"/>
      <w:r w:rsidRPr="00D55D7F">
        <w:t>Ee</w:t>
      </w:r>
      <w:proofErr w:type="spellEnd"/>
      <w:r w:rsidRPr="00D55D7F">
        <w:t>)</w:t>
      </w:r>
    </w:p>
    <w:p w14:paraId="2305C208" w14:textId="77777777" w:rsidR="00D55D7F" w:rsidRPr="00D55D7F" w:rsidRDefault="00D55D7F" w:rsidP="00D55D7F">
      <w:pPr>
        <w:pStyle w:val="ListParagraph"/>
        <w:numPr>
          <w:ilvl w:val="0"/>
          <w:numId w:val="23"/>
        </w:numPr>
      </w:pPr>
      <w:r w:rsidRPr="00D55D7F">
        <w:t>Five (</w:t>
      </w:r>
      <w:proofErr w:type="spellStart"/>
      <w:r w:rsidRPr="00D55D7F">
        <w:t>Ff</w:t>
      </w:r>
      <w:proofErr w:type="spellEnd"/>
      <w:r w:rsidRPr="00D55D7F">
        <w:t>)</w:t>
      </w:r>
    </w:p>
    <w:p w14:paraId="2EF171EB" w14:textId="77777777" w:rsidR="00D55D7F" w:rsidRPr="00D55D7F" w:rsidRDefault="00D55D7F" w:rsidP="00D55D7F">
      <w:pPr>
        <w:pStyle w:val="ListParagraph"/>
        <w:numPr>
          <w:ilvl w:val="0"/>
          <w:numId w:val="23"/>
        </w:numPr>
      </w:pPr>
      <w:r w:rsidRPr="00D55D7F">
        <w:t>Go, Grasshopper (</w:t>
      </w:r>
      <w:proofErr w:type="spellStart"/>
      <w:r w:rsidRPr="00D55D7F">
        <w:t>Gg</w:t>
      </w:r>
      <w:proofErr w:type="spellEnd"/>
      <w:r w:rsidRPr="00D55D7F">
        <w:t>)</w:t>
      </w:r>
    </w:p>
    <w:p w14:paraId="7FAC0302" w14:textId="77777777" w:rsidR="00D55D7F" w:rsidRPr="00D55D7F" w:rsidRDefault="00D55D7F" w:rsidP="00D55D7F">
      <w:pPr>
        <w:pStyle w:val="ListParagraph"/>
        <w:numPr>
          <w:ilvl w:val="0"/>
          <w:numId w:val="23"/>
        </w:numPr>
      </w:pPr>
      <w:r w:rsidRPr="00D55D7F">
        <w:t>Hair (</w:t>
      </w:r>
      <w:proofErr w:type="spellStart"/>
      <w:r w:rsidRPr="00D55D7F">
        <w:t>Hh</w:t>
      </w:r>
      <w:proofErr w:type="spellEnd"/>
      <w:r w:rsidRPr="00D55D7F">
        <w:t>)</w:t>
      </w:r>
    </w:p>
    <w:p w14:paraId="04FC5E3D" w14:textId="77777777" w:rsidR="00D55D7F" w:rsidRPr="00D55D7F" w:rsidRDefault="00D55D7F" w:rsidP="00D55D7F">
      <w:pPr>
        <w:pStyle w:val="ListParagraph"/>
        <w:numPr>
          <w:ilvl w:val="0"/>
          <w:numId w:val="23"/>
        </w:numPr>
      </w:pPr>
      <w:r w:rsidRPr="00D55D7F">
        <w:t>Who Has an Itch? (Ii)</w:t>
      </w:r>
    </w:p>
    <w:p w14:paraId="60B7FD09" w14:textId="77777777" w:rsidR="00D55D7F" w:rsidRPr="00D55D7F" w:rsidRDefault="00D55D7F" w:rsidP="00D55D7F">
      <w:pPr>
        <w:pStyle w:val="ListParagraph"/>
        <w:numPr>
          <w:ilvl w:val="0"/>
          <w:numId w:val="23"/>
        </w:numPr>
      </w:pPr>
      <w:r w:rsidRPr="00D55D7F">
        <w:t>Jumbled (</w:t>
      </w:r>
      <w:proofErr w:type="spellStart"/>
      <w:r w:rsidRPr="00D55D7F">
        <w:t>Jj</w:t>
      </w:r>
      <w:proofErr w:type="spellEnd"/>
      <w:r w:rsidRPr="00D55D7F">
        <w:t>)</w:t>
      </w:r>
    </w:p>
    <w:p w14:paraId="0D7328ED" w14:textId="77777777" w:rsidR="00D55D7F" w:rsidRPr="00D55D7F" w:rsidRDefault="00D55D7F" w:rsidP="00D55D7F">
      <w:pPr>
        <w:pStyle w:val="ListParagraph"/>
        <w:numPr>
          <w:ilvl w:val="0"/>
          <w:numId w:val="23"/>
        </w:numPr>
      </w:pPr>
      <w:r w:rsidRPr="00D55D7F">
        <w:t>Here, Kitty, Kitty (</w:t>
      </w:r>
      <w:proofErr w:type="spellStart"/>
      <w:r w:rsidRPr="00D55D7F">
        <w:t>Kk</w:t>
      </w:r>
      <w:proofErr w:type="spellEnd"/>
      <w:r w:rsidRPr="00D55D7F">
        <w:t>)</w:t>
      </w:r>
    </w:p>
    <w:p w14:paraId="15F5B9BB" w14:textId="77777777" w:rsidR="00D55D7F" w:rsidRPr="00D55D7F" w:rsidRDefault="00D55D7F" w:rsidP="00D55D7F">
      <w:pPr>
        <w:pStyle w:val="ListParagraph"/>
        <w:numPr>
          <w:ilvl w:val="0"/>
          <w:numId w:val="23"/>
        </w:numPr>
      </w:pPr>
      <w:r w:rsidRPr="00D55D7F">
        <w:t xml:space="preserve">Long </w:t>
      </w:r>
      <w:proofErr w:type="spellStart"/>
      <w:r w:rsidRPr="00D55D7F">
        <w:t>Lewie</w:t>
      </w:r>
      <w:proofErr w:type="spellEnd"/>
      <w:r w:rsidRPr="00D55D7F">
        <w:t xml:space="preserve"> (</w:t>
      </w:r>
      <w:proofErr w:type="spellStart"/>
      <w:r w:rsidRPr="00D55D7F">
        <w:t>Ll</w:t>
      </w:r>
      <w:proofErr w:type="spellEnd"/>
      <w:r w:rsidRPr="00D55D7F">
        <w:t>)</w:t>
      </w:r>
    </w:p>
    <w:p w14:paraId="0EE3062A" w14:textId="77777777" w:rsidR="00D55D7F" w:rsidRPr="00D55D7F" w:rsidRDefault="00D55D7F" w:rsidP="00D55D7F">
      <w:pPr>
        <w:pStyle w:val="ListParagraph"/>
        <w:numPr>
          <w:ilvl w:val="0"/>
          <w:numId w:val="23"/>
        </w:numPr>
      </w:pPr>
      <w:r w:rsidRPr="00D55D7F">
        <w:t>Magnifying Glass (Mm)</w:t>
      </w:r>
    </w:p>
    <w:p w14:paraId="36703AD2" w14:textId="77777777" w:rsidR="00D55D7F" w:rsidRPr="00D55D7F" w:rsidRDefault="00D55D7F" w:rsidP="00D55D7F">
      <w:pPr>
        <w:pStyle w:val="ListParagraph"/>
        <w:numPr>
          <w:ilvl w:val="0"/>
          <w:numId w:val="23"/>
        </w:numPr>
      </w:pPr>
      <w:r w:rsidRPr="00D55D7F">
        <w:t>New (</w:t>
      </w:r>
      <w:proofErr w:type="spellStart"/>
      <w:r w:rsidRPr="00D55D7F">
        <w:t>Nn</w:t>
      </w:r>
      <w:proofErr w:type="spellEnd"/>
      <w:r w:rsidRPr="00D55D7F">
        <w:t>)</w:t>
      </w:r>
    </w:p>
    <w:p w14:paraId="0A8D61A9" w14:textId="77777777" w:rsidR="00D55D7F" w:rsidRPr="00D55D7F" w:rsidRDefault="00D55D7F" w:rsidP="00D55D7F">
      <w:pPr>
        <w:pStyle w:val="ListParagraph"/>
        <w:numPr>
          <w:ilvl w:val="0"/>
          <w:numId w:val="23"/>
        </w:numPr>
      </w:pPr>
      <w:r w:rsidRPr="00D55D7F">
        <w:t>Opposites (</w:t>
      </w:r>
      <w:proofErr w:type="spellStart"/>
      <w:r w:rsidRPr="00D55D7F">
        <w:t>Oo</w:t>
      </w:r>
      <w:proofErr w:type="spellEnd"/>
      <w:r w:rsidRPr="00D55D7F">
        <w:t>)</w:t>
      </w:r>
    </w:p>
    <w:p w14:paraId="6CE83BED" w14:textId="77777777" w:rsidR="00D55D7F" w:rsidRPr="00D55D7F" w:rsidRDefault="00D55D7F" w:rsidP="00D55D7F">
      <w:pPr>
        <w:pStyle w:val="ListParagraph"/>
        <w:numPr>
          <w:ilvl w:val="0"/>
          <w:numId w:val="23"/>
        </w:numPr>
      </w:pPr>
      <w:r w:rsidRPr="00D55D7F">
        <w:lastRenderedPageBreak/>
        <w:t>Pairs (</w:t>
      </w:r>
      <w:proofErr w:type="spellStart"/>
      <w:r w:rsidRPr="00D55D7F">
        <w:t>Pp</w:t>
      </w:r>
      <w:proofErr w:type="spellEnd"/>
      <w:r w:rsidRPr="00D55D7F">
        <w:t>)</w:t>
      </w:r>
    </w:p>
    <w:p w14:paraId="244FE165" w14:textId="77777777" w:rsidR="00D55D7F" w:rsidRPr="00D55D7F" w:rsidRDefault="00D55D7F" w:rsidP="00D55D7F">
      <w:pPr>
        <w:pStyle w:val="ListParagraph"/>
        <w:numPr>
          <w:ilvl w:val="0"/>
          <w:numId w:val="23"/>
        </w:numPr>
      </w:pPr>
      <w:r w:rsidRPr="00D55D7F">
        <w:t>The Quiet Book (</w:t>
      </w:r>
      <w:proofErr w:type="spellStart"/>
      <w:r w:rsidRPr="00D55D7F">
        <w:t>Qq</w:t>
      </w:r>
      <w:proofErr w:type="spellEnd"/>
      <w:r w:rsidRPr="00D55D7F">
        <w:t>)</w:t>
      </w:r>
    </w:p>
    <w:p w14:paraId="2786A18E" w14:textId="77777777" w:rsidR="00D55D7F" w:rsidRPr="00D55D7F" w:rsidRDefault="00D55D7F" w:rsidP="00D55D7F">
      <w:pPr>
        <w:pStyle w:val="ListParagraph"/>
        <w:numPr>
          <w:ilvl w:val="0"/>
          <w:numId w:val="23"/>
        </w:numPr>
      </w:pPr>
      <w:r w:rsidRPr="00D55D7F">
        <w:t>Rascal's Rotten Day (</w:t>
      </w:r>
      <w:proofErr w:type="spellStart"/>
      <w:r w:rsidRPr="00D55D7F">
        <w:t>Rr</w:t>
      </w:r>
      <w:proofErr w:type="spellEnd"/>
      <w:r w:rsidRPr="00D55D7F">
        <w:t>)</w:t>
      </w:r>
    </w:p>
    <w:p w14:paraId="72F09176" w14:textId="77777777" w:rsidR="00D55D7F" w:rsidRPr="00D55D7F" w:rsidRDefault="00D55D7F" w:rsidP="00D55D7F">
      <w:pPr>
        <w:pStyle w:val="ListParagraph"/>
        <w:numPr>
          <w:ilvl w:val="0"/>
          <w:numId w:val="23"/>
        </w:numPr>
      </w:pPr>
      <w:r w:rsidRPr="00D55D7F">
        <w:t>Six Silly Sailors (</w:t>
      </w:r>
      <w:proofErr w:type="spellStart"/>
      <w:r w:rsidRPr="00D55D7F">
        <w:t>Ss</w:t>
      </w:r>
      <w:proofErr w:type="spellEnd"/>
      <w:r w:rsidRPr="00D55D7F">
        <w:t>)</w:t>
      </w:r>
    </w:p>
    <w:p w14:paraId="120943A5" w14:textId="77777777" w:rsidR="00D55D7F" w:rsidRPr="00D55D7F" w:rsidRDefault="00D55D7F" w:rsidP="00D55D7F">
      <w:pPr>
        <w:pStyle w:val="ListParagraph"/>
        <w:numPr>
          <w:ilvl w:val="0"/>
          <w:numId w:val="23"/>
        </w:numPr>
      </w:pPr>
      <w:r w:rsidRPr="00D55D7F">
        <w:t>Together (</w:t>
      </w:r>
      <w:proofErr w:type="spellStart"/>
      <w:r w:rsidRPr="00D55D7F">
        <w:t>Tt</w:t>
      </w:r>
      <w:proofErr w:type="spellEnd"/>
      <w:r w:rsidRPr="00D55D7F">
        <w:t>)</w:t>
      </w:r>
    </w:p>
    <w:p w14:paraId="0874DA73" w14:textId="77777777" w:rsidR="00D55D7F" w:rsidRPr="00D55D7F" w:rsidRDefault="00D55D7F" w:rsidP="00D55D7F">
      <w:pPr>
        <w:pStyle w:val="ListParagraph"/>
        <w:numPr>
          <w:ilvl w:val="0"/>
          <w:numId w:val="23"/>
        </w:numPr>
      </w:pPr>
      <w:r w:rsidRPr="00D55D7F">
        <w:t>Under (</w:t>
      </w:r>
      <w:proofErr w:type="spellStart"/>
      <w:r w:rsidRPr="00D55D7F">
        <w:t>Uu</w:t>
      </w:r>
      <w:proofErr w:type="spellEnd"/>
      <w:r w:rsidRPr="00D55D7F">
        <w:t>)</w:t>
      </w:r>
    </w:p>
    <w:p w14:paraId="05ED2886" w14:textId="77777777" w:rsidR="00D55D7F" w:rsidRPr="00D55D7F" w:rsidRDefault="00D55D7F" w:rsidP="00D55D7F">
      <w:pPr>
        <w:pStyle w:val="ListParagraph"/>
        <w:numPr>
          <w:ilvl w:val="0"/>
          <w:numId w:val="23"/>
        </w:numPr>
      </w:pPr>
      <w:r w:rsidRPr="00D55D7F">
        <w:t>Family Vacation (</w:t>
      </w:r>
      <w:proofErr w:type="spellStart"/>
      <w:r w:rsidRPr="00D55D7F">
        <w:t>Vv</w:t>
      </w:r>
      <w:proofErr w:type="spellEnd"/>
      <w:r w:rsidRPr="00D55D7F">
        <w:t>)</w:t>
      </w:r>
    </w:p>
    <w:p w14:paraId="76385FBD" w14:textId="77777777" w:rsidR="00D55D7F" w:rsidRPr="00D55D7F" w:rsidRDefault="00D55D7F" w:rsidP="00D55D7F">
      <w:pPr>
        <w:pStyle w:val="ListParagraph"/>
        <w:numPr>
          <w:ilvl w:val="0"/>
          <w:numId w:val="23"/>
        </w:numPr>
      </w:pPr>
      <w:r w:rsidRPr="00D55D7F">
        <w:t>Watch the Wooly Worm (</w:t>
      </w:r>
      <w:proofErr w:type="spellStart"/>
      <w:r w:rsidRPr="00D55D7F">
        <w:t>Ww</w:t>
      </w:r>
      <w:proofErr w:type="spellEnd"/>
      <w:r w:rsidRPr="00D55D7F">
        <w:t>)</w:t>
      </w:r>
    </w:p>
    <w:p w14:paraId="6BBDC54D" w14:textId="412A4C6A" w:rsidR="00D55D7F" w:rsidRPr="00D55D7F" w:rsidRDefault="00436AD8" w:rsidP="00D55D7F">
      <w:pPr>
        <w:pStyle w:val="ListParagraph"/>
        <w:numPr>
          <w:ilvl w:val="0"/>
          <w:numId w:val="23"/>
        </w:numPr>
      </w:pPr>
      <w:r>
        <w:t>Rex Is in a</w:t>
      </w:r>
      <w:r w:rsidR="00D55D7F" w:rsidRPr="00D55D7F">
        <w:t xml:space="preserve"> Fix (Xx)</w:t>
      </w:r>
    </w:p>
    <w:p w14:paraId="6A470DB0" w14:textId="77777777" w:rsidR="00D55D7F" w:rsidRPr="00D55D7F" w:rsidRDefault="00D55D7F" w:rsidP="00D55D7F">
      <w:pPr>
        <w:pStyle w:val="ListParagraph"/>
        <w:numPr>
          <w:ilvl w:val="0"/>
          <w:numId w:val="23"/>
        </w:numPr>
      </w:pPr>
      <w:r w:rsidRPr="00D55D7F">
        <w:t>Yummy (</w:t>
      </w:r>
      <w:proofErr w:type="spellStart"/>
      <w:r w:rsidRPr="00D55D7F">
        <w:t>Yy</w:t>
      </w:r>
      <w:proofErr w:type="spellEnd"/>
      <w:r w:rsidRPr="00D55D7F">
        <w:t>)</w:t>
      </w:r>
    </w:p>
    <w:p w14:paraId="42E4F660" w14:textId="77777777" w:rsidR="00D55D7F" w:rsidRPr="00683A32" w:rsidRDefault="00D55D7F" w:rsidP="00683A32">
      <w:pPr>
        <w:pStyle w:val="ListParagraph"/>
        <w:numPr>
          <w:ilvl w:val="0"/>
          <w:numId w:val="23"/>
        </w:numPr>
      </w:pPr>
      <w:r w:rsidRPr="00D55D7F">
        <w:t>The Zebra (</w:t>
      </w:r>
      <w:proofErr w:type="spellStart"/>
      <w:r w:rsidRPr="00D55D7F">
        <w:t>Zz</w:t>
      </w:r>
      <w:proofErr w:type="spellEnd"/>
      <w:r w:rsidRPr="00D55D7F">
        <w:t>)</w:t>
      </w:r>
    </w:p>
    <w:p w14:paraId="64CC87C1" w14:textId="3FDC42FF" w:rsidR="00FD2F99" w:rsidRDefault="004D42F2" w:rsidP="00FD2F99">
      <w:pPr>
        <w:pStyle w:val="Heading1"/>
      </w:pPr>
      <w:r w:rsidRPr="004D42F2">
        <w:rPr>
          <w:highlight w:val="yellow"/>
        </w:rPr>
        <w:t xml:space="preserve">Beginner </w:t>
      </w:r>
      <w:del w:id="28" w:author="Sara Holman" w:date="2012-01-06T16:15:00Z">
        <w:r w:rsidRPr="004D42F2" w:rsidDel="004161C7">
          <w:rPr>
            <w:highlight w:val="yellow"/>
          </w:rPr>
          <w:delText>Read-along</w:delText>
        </w:r>
      </w:del>
      <w:proofErr w:type="spellStart"/>
      <w:ins w:id="29" w:author="Sara Holman" w:date="2012-01-06T16:15:00Z">
        <w:r w:rsidR="004161C7">
          <w:rPr>
            <w:highlight w:val="yellow"/>
          </w:rPr>
          <w:t>Readables</w:t>
        </w:r>
      </w:ins>
      <w:proofErr w:type="spellEnd"/>
      <w:del w:id="30" w:author="Sara Holman" w:date="2012-01-06T16:24:00Z">
        <w:r w:rsidR="00FD2F99" w:rsidRPr="004D42F2" w:rsidDel="004161C7">
          <w:rPr>
            <w:highlight w:val="yellow"/>
          </w:rPr>
          <w:delText xml:space="preserve"> </w:delText>
        </w:r>
        <w:r w:rsidRPr="004D42F2" w:rsidDel="004161C7">
          <w:rPr>
            <w:highlight w:val="yellow"/>
          </w:rPr>
          <w:delText>Books</w:delText>
        </w:r>
      </w:del>
      <w:r w:rsidRPr="004D42F2">
        <w:rPr>
          <w:highlight w:val="yellow"/>
        </w:rPr>
        <w:t xml:space="preserve">, </w:t>
      </w:r>
      <w:r w:rsidR="00FD2F99" w:rsidRPr="004D42F2">
        <w:rPr>
          <w:highlight w:val="yellow"/>
        </w:rPr>
        <w:t>Set 1</w:t>
      </w:r>
    </w:p>
    <w:p w14:paraId="18C1EB55" w14:textId="03AA8BCF" w:rsidR="009661F4" w:rsidRDefault="009661F4" w:rsidP="009661F4">
      <w:r>
        <w:t>Teach your beginning reader word patter</w:t>
      </w:r>
      <w:r w:rsidR="00D15C25">
        <w:t>n</w:t>
      </w:r>
      <w:r>
        <w:t xml:space="preserve">s and “power” words (sight words) with coloring-book-style and full-color stories. As part of the Reading Skills Series, these books are designed to help your child begin to read on his own. Plus, they help reinforce learned reading skills, such as letters and sounds, vocabulary, sight words, and word patterns. (32 </w:t>
      </w:r>
      <w:r w:rsidR="00646269">
        <w:t xml:space="preserve">are </w:t>
      </w:r>
      <w:r>
        <w:t>books included in this set.)</w:t>
      </w:r>
    </w:p>
    <w:p w14:paraId="7D74F5DF" w14:textId="72766E43" w:rsidR="00B71D69" w:rsidRDefault="00CE17AA" w:rsidP="00683A32">
      <w:r>
        <w:t>Books in this set include</w:t>
      </w:r>
    </w:p>
    <w:p w14:paraId="0B0966BF" w14:textId="77777777" w:rsidR="00D55D7F" w:rsidRPr="00D55D7F" w:rsidRDefault="00D55D7F" w:rsidP="00D55D7F">
      <w:pPr>
        <w:pStyle w:val="ListParagraph"/>
        <w:numPr>
          <w:ilvl w:val="0"/>
          <w:numId w:val="24"/>
        </w:numPr>
      </w:pPr>
      <w:r w:rsidRPr="00D55D7F">
        <w:t>Me</w:t>
      </w:r>
    </w:p>
    <w:p w14:paraId="02B7753F" w14:textId="4DD31002" w:rsidR="00D55D7F" w:rsidRPr="00D55D7F" w:rsidRDefault="001978D6" w:rsidP="00D55D7F">
      <w:pPr>
        <w:pStyle w:val="ListParagraph"/>
        <w:numPr>
          <w:ilvl w:val="0"/>
          <w:numId w:val="24"/>
        </w:numPr>
      </w:pPr>
      <w:r w:rsidRPr="00D55D7F">
        <w:t>The</w:t>
      </w:r>
      <w:r w:rsidR="00D55D7F" w:rsidRPr="00D55D7F">
        <w:t xml:space="preserve"> Snowman</w:t>
      </w:r>
    </w:p>
    <w:p w14:paraId="5319ACC8" w14:textId="77777777" w:rsidR="00D55D7F" w:rsidRPr="00D55D7F" w:rsidRDefault="00D55D7F" w:rsidP="00D55D7F">
      <w:pPr>
        <w:pStyle w:val="ListParagraph"/>
        <w:numPr>
          <w:ilvl w:val="0"/>
          <w:numId w:val="24"/>
        </w:numPr>
      </w:pPr>
      <w:r w:rsidRPr="00D55D7F">
        <w:t>The Mitten</w:t>
      </w:r>
    </w:p>
    <w:p w14:paraId="1B0645A9" w14:textId="77777777" w:rsidR="00D55D7F" w:rsidRPr="00D55D7F" w:rsidRDefault="00D55D7F" w:rsidP="00D55D7F">
      <w:pPr>
        <w:pStyle w:val="ListParagraph"/>
        <w:numPr>
          <w:ilvl w:val="0"/>
          <w:numId w:val="24"/>
        </w:numPr>
      </w:pPr>
      <w:r w:rsidRPr="00D55D7F">
        <w:t>I Am Sam</w:t>
      </w:r>
    </w:p>
    <w:p w14:paraId="5AAB1612" w14:textId="77777777" w:rsidR="00D55D7F" w:rsidRPr="00D55D7F" w:rsidRDefault="00D55D7F" w:rsidP="00D55D7F">
      <w:pPr>
        <w:pStyle w:val="ListParagraph"/>
        <w:numPr>
          <w:ilvl w:val="0"/>
          <w:numId w:val="24"/>
        </w:numPr>
      </w:pPr>
      <w:r w:rsidRPr="00D55D7F">
        <w:t>What Am I?</w:t>
      </w:r>
    </w:p>
    <w:p w14:paraId="707A9AC9" w14:textId="77777777" w:rsidR="00D55D7F" w:rsidRPr="00D55D7F" w:rsidRDefault="00D55D7F" w:rsidP="00D55D7F">
      <w:pPr>
        <w:pStyle w:val="ListParagraph"/>
        <w:numPr>
          <w:ilvl w:val="0"/>
          <w:numId w:val="24"/>
        </w:numPr>
      </w:pPr>
      <w:r w:rsidRPr="00D55D7F">
        <w:t>Sad Sam</w:t>
      </w:r>
    </w:p>
    <w:p w14:paraId="2A910097" w14:textId="77777777" w:rsidR="00D55D7F" w:rsidRPr="00D55D7F" w:rsidRDefault="00D55D7F" w:rsidP="00D55D7F">
      <w:pPr>
        <w:pStyle w:val="ListParagraph"/>
        <w:numPr>
          <w:ilvl w:val="0"/>
          <w:numId w:val="24"/>
        </w:numPr>
      </w:pPr>
      <w:r w:rsidRPr="00D55D7F">
        <w:t>Dad's Surprise</w:t>
      </w:r>
    </w:p>
    <w:p w14:paraId="17D0662B" w14:textId="77777777" w:rsidR="00D55D7F" w:rsidRPr="00D55D7F" w:rsidRDefault="00D55D7F" w:rsidP="00D55D7F">
      <w:pPr>
        <w:pStyle w:val="ListParagraph"/>
        <w:numPr>
          <w:ilvl w:val="0"/>
          <w:numId w:val="24"/>
        </w:numPr>
      </w:pPr>
      <w:r w:rsidRPr="00D55D7F">
        <w:t xml:space="preserve">Tad </w:t>
      </w:r>
    </w:p>
    <w:p w14:paraId="30EC33C6" w14:textId="77777777" w:rsidR="00D55D7F" w:rsidRPr="00D55D7F" w:rsidRDefault="00D55D7F" w:rsidP="00D55D7F">
      <w:pPr>
        <w:pStyle w:val="ListParagraph"/>
        <w:numPr>
          <w:ilvl w:val="0"/>
          <w:numId w:val="24"/>
        </w:numPr>
      </w:pPr>
      <w:r w:rsidRPr="00D55D7F">
        <w:t>Matt's Hat</w:t>
      </w:r>
    </w:p>
    <w:p w14:paraId="708AF696" w14:textId="77777777" w:rsidR="00D55D7F" w:rsidRPr="00D55D7F" w:rsidRDefault="00D55D7F" w:rsidP="00D55D7F">
      <w:pPr>
        <w:pStyle w:val="ListParagraph"/>
        <w:numPr>
          <w:ilvl w:val="0"/>
          <w:numId w:val="24"/>
        </w:numPr>
      </w:pPr>
      <w:r w:rsidRPr="00D55D7F">
        <w:t>What Is It?</w:t>
      </w:r>
    </w:p>
    <w:p w14:paraId="1E22D985" w14:textId="77777777" w:rsidR="00D55D7F" w:rsidRPr="00D55D7F" w:rsidRDefault="00D55D7F" w:rsidP="00D55D7F">
      <w:pPr>
        <w:pStyle w:val="ListParagraph"/>
        <w:numPr>
          <w:ilvl w:val="0"/>
          <w:numId w:val="24"/>
        </w:numPr>
      </w:pPr>
      <w:r w:rsidRPr="00D55D7F">
        <w:t>Dan and Mac</w:t>
      </w:r>
    </w:p>
    <w:p w14:paraId="39FF9510" w14:textId="77777777" w:rsidR="00D55D7F" w:rsidRPr="00D55D7F" w:rsidRDefault="00D55D7F" w:rsidP="00D55D7F">
      <w:pPr>
        <w:pStyle w:val="ListParagraph"/>
        <w:numPr>
          <w:ilvl w:val="0"/>
          <w:numId w:val="24"/>
        </w:numPr>
      </w:pPr>
      <w:r w:rsidRPr="00D55D7F">
        <w:t>What a Band!</w:t>
      </w:r>
    </w:p>
    <w:p w14:paraId="1D06672C" w14:textId="77777777" w:rsidR="00D55D7F" w:rsidRPr="00D55D7F" w:rsidRDefault="00D55D7F" w:rsidP="00D55D7F">
      <w:pPr>
        <w:pStyle w:val="ListParagraph"/>
        <w:numPr>
          <w:ilvl w:val="0"/>
          <w:numId w:val="24"/>
        </w:numPr>
      </w:pPr>
      <w:r w:rsidRPr="00D55D7F">
        <w:t>Pat Can Camp</w:t>
      </w:r>
    </w:p>
    <w:p w14:paraId="19B0CD17" w14:textId="77777777" w:rsidR="00D55D7F" w:rsidRPr="00D55D7F" w:rsidRDefault="00D55D7F" w:rsidP="00D55D7F">
      <w:pPr>
        <w:pStyle w:val="ListParagraph"/>
        <w:numPr>
          <w:ilvl w:val="0"/>
          <w:numId w:val="24"/>
        </w:numPr>
      </w:pPr>
      <w:r w:rsidRPr="00D55D7F">
        <w:t>The Rabbit and the Turtle</w:t>
      </w:r>
    </w:p>
    <w:p w14:paraId="2EB8B77C" w14:textId="77777777" w:rsidR="00D55D7F" w:rsidRPr="00D55D7F" w:rsidRDefault="00D55D7F" w:rsidP="00D55D7F">
      <w:pPr>
        <w:pStyle w:val="ListParagraph"/>
        <w:numPr>
          <w:ilvl w:val="0"/>
          <w:numId w:val="24"/>
        </w:numPr>
      </w:pPr>
      <w:r w:rsidRPr="00D55D7F">
        <w:t>Stop the Frogs!</w:t>
      </w:r>
    </w:p>
    <w:p w14:paraId="7F63D880" w14:textId="77777777" w:rsidR="00D55D7F" w:rsidRPr="00D55D7F" w:rsidRDefault="00D55D7F" w:rsidP="00D55D7F">
      <w:pPr>
        <w:pStyle w:val="ListParagraph"/>
        <w:numPr>
          <w:ilvl w:val="0"/>
          <w:numId w:val="24"/>
        </w:numPr>
      </w:pPr>
      <w:r w:rsidRPr="00D55D7F">
        <w:t>Bob and Tab</w:t>
      </w:r>
    </w:p>
    <w:p w14:paraId="34759924" w14:textId="77777777" w:rsidR="00D55D7F" w:rsidRPr="00D55D7F" w:rsidRDefault="00D55D7F" w:rsidP="00D55D7F">
      <w:pPr>
        <w:pStyle w:val="ListParagraph"/>
        <w:numPr>
          <w:ilvl w:val="0"/>
          <w:numId w:val="24"/>
        </w:numPr>
      </w:pPr>
      <w:r w:rsidRPr="00D55D7F">
        <w:t>Hot Rods</w:t>
      </w:r>
    </w:p>
    <w:p w14:paraId="1E80D09F" w14:textId="77777777" w:rsidR="00D55D7F" w:rsidRPr="00D55D7F" w:rsidRDefault="00D55D7F" w:rsidP="00D55D7F">
      <w:pPr>
        <w:pStyle w:val="ListParagraph"/>
        <w:numPr>
          <w:ilvl w:val="0"/>
          <w:numId w:val="24"/>
        </w:numPr>
      </w:pPr>
      <w:r w:rsidRPr="00D55D7F">
        <w:t>Happy Birthday</w:t>
      </w:r>
    </w:p>
    <w:p w14:paraId="4ED035BC" w14:textId="77777777" w:rsidR="00D55D7F" w:rsidRPr="00D55D7F" w:rsidRDefault="00D55D7F" w:rsidP="00D55D7F">
      <w:pPr>
        <w:pStyle w:val="ListParagraph"/>
        <w:numPr>
          <w:ilvl w:val="0"/>
          <w:numId w:val="24"/>
        </w:numPr>
      </w:pPr>
      <w:r w:rsidRPr="00D55D7F">
        <w:t>Go, Frog, Go!</w:t>
      </w:r>
    </w:p>
    <w:p w14:paraId="24AA3C33" w14:textId="77777777" w:rsidR="00D55D7F" w:rsidRPr="00D55D7F" w:rsidRDefault="00D55D7F" w:rsidP="00D55D7F">
      <w:pPr>
        <w:pStyle w:val="ListParagraph"/>
        <w:numPr>
          <w:ilvl w:val="0"/>
          <w:numId w:val="24"/>
        </w:numPr>
      </w:pPr>
      <w:r w:rsidRPr="00D55D7F">
        <w:t>Pip, the Big Pig</w:t>
      </w:r>
    </w:p>
    <w:p w14:paraId="31D42E45" w14:textId="77777777" w:rsidR="00D55D7F" w:rsidRPr="00D55D7F" w:rsidRDefault="00D55D7F" w:rsidP="00D55D7F">
      <w:pPr>
        <w:pStyle w:val="ListParagraph"/>
        <w:numPr>
          <w:ilvl w:val="0"/>
          <w:numId w:val="24"/>
        </w:numPr>
      </w:pPr>
      <w:r w:rsidRPr="00D55D7F">
        <w:t>What Is in the Pit?</w:t>
      </w:r>
    </w:p>
    <w:p w14:paraId="33FFDA52" w14:textId="77777777" w:rsidR="00D55D7F" w:rsidRPr="00D55D7F" w:rsidRDefault="00D55D7F" w:rsidP="00D55D7F">
      <w:pPr>
        <w:pStyle w:val="ListParagraph"/>
        <w:numPr>
          <w:ilvl w:val="0"/>
          <w:numId w:val="24"/>
        </w:numPr>
      </w:pPr>
      <w:r w:rsidRPr="00D55D7F">
        <w:t>Prints!</w:t>
      </w:r>
    </w:p>
    <w:p w14:paraId="796739AD" w14:textId="77777777" w:rsidR="00D55D7F" w:rsidRPr="00D55D7F" w:rsidRDefault="00D55D7F" w:rsidP="00D55D7F">
      <w:pPr>
        <w:pStyle w:val="ListParagraph"/>
        <w:numPr>
          <w:ilvl w:val="0"/>
          <w:numId w:val="24"/>
        </w:numPr>
      </w:pPr>
      <w:r w:rsidRPr="00D55D7F">
        <w:lastRenderedPageBreak/>
        <w:t>Who Is at the Door?</w:t>
      </w:r>
    </w:p>
    <w:p w14:paraId="081CA367" w14:textId="77777777" w:rsidR="00D55D7F" w:rsidRPr="00D55D7F" w:rsidRDefault="00D55D7F" w:rsidP="00D55D7F">
      <w:pPr>
        <w:pStyle w:val="ListParagraph"/>
        <w:numPr>
          <w:ilvl w:val="0"/>
          <w:numId w:val="24"/>
        </w:numPr>
      </w:pPr>
      <w:r w:rsidRPr="00D55D7F">
        <w:t>The Big Trip</w:t>
      </w:r>
    </w:p>
    <w:p w14:paraId="4DB55C24" w14:textId="77777777" w:rsidR="00D55D7F" w:rsidRPr="00D55D7F" w:rsidRDefault="00D55D7F" w:rsidP="00D55D7F">
      <w:pPr>
        <w:pStyle w:val="ListParagraph"/>
        <w:numPr>
          <w:ilvl w:val="0"/>
          <w:numId w:val="24"/>
        </w:numPr>
      </w:pPr>
      <w:r w:rsidRPr="00D55D7F">
        <w:t>Who Will Go in the Rain?</w:t>
      </w:r>
    </w:p>
    <w:p w14:paraId="419CB3FC" w14:textId="77777777" w:rsidR="00D55D7F" w:rsidRPr="00D55D7F" w:rsidRDefault="00D55D7F" w:rsidP="00D55D7F">
      <w:pPr>
        <w:pStyle w:val="ListParagraph"/>
        <w:numPr>
          <w:ilvl w:val="0"/>
          <w:numId w:val="24"/>
        </w:numPr>
      </w:pPr>
      <w:r w:rsidRPr="00D55D7F">
        <w:t>Let's Get Hats!</w:t>
      </w:r>
    </w:p>
    <w:p w14:paraId="33B19B65" w14:textId="77777777" w:rsidR="00D55D7F" w:rsidRPr="00D55D7F" w:rsidRDefault="00D55D7F" w:rsidP="00D55D7F">
      <w:pPr>
        <w:pStyle w:val="ListParagraph"/>
        <w:numPr>
          <w:ilvl w:val="0"/>
          <w:numId w:val="24"/>
        </w:numPr>
      </w:pPr>
      <w:r w:rsidRPr="00D55D7F">
        <w:t>Slug Bug</w:t>
      </w:r>
    </w:p>
    <w:p w14:paraId="3FA34B28" w14:textId="77777777" w:rsidR="00D55D7F" w:rsidRPr="00D55D7F" w:rsidRDefault="00D55D7F" w:rsidP="00D55D7F">
      <w:pPr>
        <w:pStyle w:val="ListParagraph"/>
        <w:numPr>
          <w:ilvl w:val="0"/>
          <w:numId w:val="24"/>
        </w:numPr>
      </w:pPr>
      <w:r w:rsidRPr="00D55D7F">
        <w:t>Green Gum</w:t>
      </w:r>
    </w:p>
    <w:p w14:paraId="768712B9" w14:textId="77777777" w:rsidR="00D55D7F" w:rsidRPr="00D55D7F" w:rsidRDefault="00D55D7F" w:rsidP="00D55D7F">
      <w:pPr>
        <w:pStyle w:val="ListParagraph"/>
        <w:numPr>
          <w:ilvl w:val="0"/>
          <w:numId w:val="24"/>
        </w:numPr>
      </w:pPr>
      <w:proofErr w:type="spellStart"/>
      <w:r w:rsidRPr="00D55D7F">
        <w:t>Lizzy</w:t>
      </w:r>
      <w:proofErr w:type="spellEnd"/>
      <w:r w:rsidRPr="00D55D7F">
        <w:t xml:space="preserve"> the Bee</w:t>
      </w:r>
    </w:p>
    <w:p w14:paraId="36E63134" w14:textId="77777777" w:rsidR="00D55D7F" w:rsidRPr="00D55D7F" w:rsidRDefault="00D55D7F" w:rsidP="00D55D7F">
      <w:pPr>
        <w:pStyle w:val="ListParagraph"/>
        <w:numPr>
          <w:ilvl w:val="0"/>
          <w:numId w:val="24"/>
        </w:numPr>
      </w:pPr>
      <w:r w:rsidRPr="00D55D7F">
        <w:t>Little Duck</w:t>
      </w:r>
    </w:p>
    <w:p w14:paraId="37FA643E" w14:textId="77777777" w:rsidR="00D55D7F" w:rsidRPr="00D55D7F" w:rsidRDefault="00D55D7F" w:rsidP="00D55D7F">
      <w:pPr>
        <w:pStyle w:val="ListParagraph"/>
        <w:numPr>
          <w:ilvl w:val="0"/>
          <w:numId w:val="24"/>
        </w:numPr>
      </w:pPr>
      <w:r w:rsidRPr="00D55D7F">
        <w:t>Thump, Bump!</w:t>
      </w:r>
    </w:p>
    <w:p w14:paraId="1BE47BE3" w14:textId="77777777" w:rsidR="00D55D7F" w:rsidRPr="00683A32" w:rsidRDefault="00D55D7F" w:rsidP="00683A32">
      <w:pPr>
        <w:pStyle w:val="ListParagraph"/>
        <w:numPr>
          <w:ilvl w:val="0"/>
          <w:numId w:val="24"/>
        </w:numPr>
      </w:pPr>
      <w:r w:rsidRPr="00D55D7F">
        <w:t>The Tree Hut</w:t>
      </w:r>
    </w:p>
    <w:p w14:paraId="27717361" w14:textId="0002F98C" w:rsidR="00FD2F99" w:rsidRDefault="004D42F2" w:rsidP="00FD2F99">
      <w:pPr>
        <w:pStyle w:val="Heading1"/>
      </w:pPr>
      <w:r w:rsidRPr="004D42F2">
        <w:rPr>
          <w:highlight w:val="yellow"/>
        </w:rPr>
        <w:t xml:space="preserve">Beginner </w:t>
      </w:r>
      <w:del w:id="31" w:author="Sara Holman" w:date="2012-01-06T16:15:00Z">
        <w:r w:rsidRPr="004D42F2" w:rsidDel="004161C7">
          <w:rPr>
            <w:highlight w:val="yellow"/>
          </w:rPr>
          <w:delText>Read-along</w:delText>
        </w:r>
      </w:del>
      <w:ins w:id="32" w:author="Sara Holman" w:date="2012-01-06T16:15:00Z">
        <w:r w:rsidR="004161C7">
          <w:rPr>
            <w:highlight w:val="yellow"/>
          </w:rPr>
          <w:t>Readable</w:t>
        </w:r>
      </w:ins>
      <w:del w:id="33" w:author="Sara Holman" w:date="2012-01-06T16:24:00Z">
        <w:r w:rsidRPr="004D42F2" w:rsidDel="004161C7">
          <w:rPr>
            <w:highlight w:val="yellow"/>
          </w:rPr>
          <w:delText xml:space="preserve"> Books</w:delText>
        </w:r>
      </w:del>
      <w:r w:rsidRPr="004D42F2">
        <w:rPr>
          <w:highlight w:val="yellow"/>
        </w:rPr>
        <w:t>,</w:t>
      </w:r>
      <w:r w:rsidR="00FD2F99" w:rsidRPr="004D42F2">
        <w:rPr>
          <w:highlight w:val="yellow"/>
        </w:rPr>
        <w:t xml:space="preserve"> Set 2</w:t>
      </w:r>
    </w:p>
    <w:p w14:paraId="0C512B70" w14:textId="58530318" w:rsidR="00D15C25" w:rsidRDefault="00D15C25" w:rsidP="00D15C25">
      <w:r>
        <w:t>Give your beginning reader “power” words and a vocabulary boost with fun titles, all inside coloring-book-style and full-color readers. As part of the Reading Skills Series, these books are designed to help your child begin to read on her own. Plus, they help reinforce learned reading skills, such as letters and sounds, vocabulary, sight words, and word patterns. (31</w:t>
      </w:r>
      <w:r w:rsidR="00646269">
        <w:t xml:space="preserve"> are</w:t>
      </w:r>
      <w:r>
        <w:t xml:space="preserve"> books included in this set.)</w:t>
      </w:r>
    </w:p>
    <w:p w14:paraId="7BEF87F7" w14:textId="3EAD208E" w:rsidR="00B71D69" w:rsidRDefault="00CE17AA" w:rsidP="00683A32">
      <w:r>
        <w:t>Books in this set include</w:t>
      </w:r>
    </w:p>
    <w:p w14:paraId="2F3FF7B5" w14:textId="77777777" w:rsidR="00D55D7F" w:rsidRPr="00D55D7F" w:rsidRDefault="00D55D7F" w:rsidP="00D55D7F">
      <w:pPr>
        <w:pStyle w:val="ListParagraph"/>
        <w:numPr>
          <w:ilvl w:val="0"/>
          <w:numId w:val="25"/>
        </w:numPr>
      </w:pPr>
      <w:r w:rsidRPr="00D55D7F">
        <w:t>Quick! Help!</w:t>
      </w:r>
    </w:p>
    <w:p w14:paraId="440EA0A9" w14:textId="77777777" w:rsidR="00D55D7F" w:rsidRPr="00D55D7F" w:rsidRDefault="00D55D7F" w:rsidP="00D55D7F">
      <w:pPr>
        <w:pStyle w:val="ListParagraph"/>
        <w:numPr>
          <w:ilvl w:val="0"/>
          <w:numId w:val="25"/>
        </w:numPr>
      </w:pPr>
      <w:r w:rsidRPr="00D55D7F">
        <w:t>The Big Hill</w:t>
      </w:r>
    </w:p>
    <w:p w14:paraId="00365F4C" w14:textId="77777777" w:rsidR="00D55D7F" w:rsidRPr="00D55D7F" w:rsidRDefault="00D55D7F" w:rsidP="00D55D7F">
      <w:pPr>
        <w:pStyle w:val="ListParagraph"/>
        <w:numPr>
          <w:ilvl w:val="0"/>
          <w:numId w:val="25"/>
        </w:numPr>
      </w:pPr>
      <w:r w:rsidRPr="00D55D7F">
        <w:t>What's in the Egg?</w:t>
      </w:r>
    </w:p>
    <w:p w14:paraId="40F2894D" w14:textId="77777777" w:rsidR="00D55D7F" w:rsidRPr="00D55D7F" w:rsidRDefault="00D55D7F" w:rsidP="00D55D7F">
      <w:pPr>
        <w:pStyle w:val="ListParagraph"/>
        <w:numPr>
          <w:ilvl w:val="0"/>
          <w:numId w:val="25"/>
        </w:numPr>
      </w:pPr>
      <w:r w:rsidRPr="00D55D7F">
        <w:t>Rom and His New Pet</w:t>
      </w:r>
    </w:p>
    <w:p w14:paraId="338A2CA3" w14:textId="77777777" w:rsidR="00D55D7F" w:rsidRPr="00D55D7F" w:rsidRDefault="00D55D7F" w:rsidP="00D55D7F">
      <w:pPr>
        <w:pStyle w:val="ListParagraph"/>
        <w:numPr>
          <w:ilvl w:val="0"/>
          <w:numId w:val="25"/>
        </w:numPr>
      </w:pPr>
      <w:r w:rsidRPr="00D55D7F">
        <w:t>Chet and Chuck</w:t>
      </w:r>
    </w:p>
    <w:p w14:paraId="56DF2D06" w14:textId="77777777" w:rsidR="00D55D7F" w:rsidRPr="00D55D7F" w:rsidRDefault="00D55D7F" w:rsidP="00D55D7F">
      <w:pPr>
        <w:pStyle w:val="ListParagraph"/>
        <w:numPr>
          <w:ilvl w:val="0"/>
          <w:numId w:val="25"/>
        </w:numPr>
      </w:pPr>
      <w:r w:rsidRPr="00D55D7F">
        <w:t>What Do I Spy?</w:t>
      </w:r>
    </w:p>
    <w:p w14:paraId="4ACF27C7" w14:textId="77777777" w:rsidR="00D55D7F" w:rsidRPr="00D55D7F" w:rsidRDefault="00D55D7F" w:rsidP="00D55D7F">
      <w:pPr>
        <w:pStyle w:val="ListParagraph"/>
        <w:numPr>
          <w:ilvl w:val="0"/>
          <w:numId w:val="25"/>
        </w:numPr>
      </w:pPr>
      <w:r w:rsidRPr="00D55D7F">
        <w:t>Can We Still Be Friends?</w:t>
      </w:r>
    </w:p>
    <w:p w14:paraId="0835ED04" w14:textId="77777777" w:rsidR="00D55D7F" w:rsidRPr="00D55D7F" w:rsidRDefault="00D55D7F" w:rsidP="00D55D7F">
      <w:pPr>
        <w:pStyle w:val="ListParagraph"/>
        <w:numPr>
          <w:ilvl w:val="0"/>
          <w:numId w:val="25"/>
        </w:numPr>
      </w:pPr>
      <w:r w:rsidRPr="00D55D7F">
        <w:t>Fun in Kansas</w:t>
      </w:r>
    </w:p>
    <w:p w14:paraId="17D25F43" w14:textId="77777777" w:rsidR="00D55D7F" w:rsidRPr="00D55D7F" w:rsidRDefault="00D55D7F" w:rsidP="00D55D7F">
      <w:pPr>
        <w:pStyle w:val="ListParagraph"/>
        <w:numPr>
          <w:ilvl w:val="0"/>
          <w:numId w:val="25"/>
        </w:numPr>
      </w:pPr>
      <w:r w:rsidRPr="00D55D7F">
        <w:t>Brave Dave and Jane</w:t>
      </w:r>
    </w:p>
    <w:p w14:paraId="7C9D58A4" w14:textId="77777777" w:rsidR="00D55D7F" w:rsidRPr="00D55D7F" w:rsidRDefault="00D55D7F" w:rsidP="00D55D7F">
      <w:pPr>
        <w:pStyle w:val="ListParagraph"/>
        <w:numPr>
          <w:ilvl w:val="0"/>
          <w:numId w:val="25"/>
        </w:numPr>
      </w:pPr>
      <w:r w:rsidRPr="00D55D7F">
        <w:t>My Snowman</w:t>
      </w:r>
    </w:p>
    <w:p w14:paraId="3B5E7A79" w14:textId="77777777" w:rsidR="00D55D7F" w:rsidRPr="00D55D7F" w:rsidRDefault="00D55D7F" w:rsidP="00D55D7F">
      <w:pPr>
        <w:pStyle w:val="ListParagraph"/>
        <w:numPr>
          <w:ilvl w:val="0"/>
          <w:numId w:val="25"/>
        </w:numPr>
      </w:pPr>
      <w:r w:rsidRPr="00D55D7F">
        <w:t>Space Chase Race</w:t>
      </w:r>
    </w:p>
    <w:p w14:paraId="328D4734" w14:textId="77777777" w:rsidR="00D55D7F" w:rsidRPr="00D55D7F" w:rsidRDefault="00D55D7F" w:rsidP="00D55D7F">
      <w:pPr>
        <w:pStyle w:val="ListParagraph"/>
        <w:numPr>
          <w:ilvl w:val="0"/>
          <w:numId w:val="25"/>
        </w:numPr>
      </w:pPr>
      <w:r w:rsidRPr="00D55D7F">
        <w:t xml:space="preserve">Oh No, </w:t>
      </w:r>
      <w:proofErr w:type="spellStart"/>
      <w:r w:rsidRPr="00D55D7F">
        <w:t>Mose</w:t>
      </w:r>
      <w:proofErr w:type="spellEnd"/>
      <w:r w:rsidRPr="00D55D7F">
        <w:t>!</w:t>
      </w:r>
    </w:p>
    <w:p w14:paraId="70F16829" w14:textId="77777777" w:rsidR="00D55D7F" w:rsidRPr="00D55D7F" w:rsidRDefault="00D55D7F" w:rsidP="00D55D7F">
      <w:pPr>
        <w:pStyle w:val="ListParagraph"/>
        <w:numPr>
          <w:ilvl w:val="0"/>
          <w:numId w:val="25"/>
        </w:numPr>
      </w:pPr>
      <w:r w:rsidRPr="00D55D7F">
        <w:t>Smoke!</w:t>
      </w:r>
    </w:p>
    <w:p w14:paraId="7835D7AA" w14:textId="77777777" w:rsidR="00D55D7F" w:rsidRPr="00D55D7F" w:rsidRDefault="00D55D7F" w:rsidP="00D55D7F">
      <w:pPr>
        <w:pStyle w:val="ListParagraph"/>
        <w:numPr>
          <w:ilvl w:val="0"/>
          <w:numId w:val="25"/>
        </w:numPr>
      </w:pPr>
      <w:r w:rsidRPr="00D55D7F">
        <w:t>The Note</w:t>
      </w:r>
    </w:p>
    <w:p w14:paraId="449F8ED1" w14:textId="77777777" w:rsidR="00D55D7F" w:rsidRPr="00D55D7F" w:rsidRDefault="00D55D7F" w:rsidP="00D55D7F">
      <w:pPr>
        <w:pStyle w:val="ListParagraph"/>
        <w:numPr>
          <w:ilvl w:val="0"/>
          <w:numId w:val="25"/>
        </w:numPr>
      </w:pPr>
      <w:r w:rsidRPr="00D55D7F">
        <w:t>The Snoring Boar</w:t>
      </w:r>
    </w:p>
    <w:p w14:paraId="3836BDB8" w14:textId="77777777" w:rsidR="00D55D7F" w:rsidRPr="00D55D7F" w:rsidRDefault="00D55D7F" w:rsidP="00D55D7F">
      <w:pPr>
        <w:pStyle w:val="ListParagraph"/>
        <w:numPr>
          <w:ilvl w:val="0"/>
          <w:numId w:val="25"/>
        </w:numPr>
      </w:pPr>
      <w:r w:rsidRPr="00D55D7F">
        <w:t>Shopping Day</w:t>
      </w:r>
    </w:p>
    <w:p w14:paraId="271914DC" w14:textId="77777777" w:rsidR="00D55D7F" w:rsidRPr="00D55D7F" w:rsidRDefault="00D55D7F" w:rsidP="00D55D7F">
      <w:pPr>
        <w:pStyle w:val="ListParagraph"/>
        <w:numPr>
          <w:ilvl w:val="0"/>
          <w:numId w:val="25"/>
        </w:numPr>
      </w:pPr>
      <w:r w:rsidRPr="00D55D7F">
        <w:t>Friends</w:t>
      </w:r>
    </w:p>
    <w:p w14:paraId="08420DAC" w14:textId="77777777" w:rsidR="00D55D7F" w:rsidRPr="00D55D7F" w:rsidRDefault="00D55D7F" w:rsidP="00D55D7F">
      <w:pPr>
        <w:pStyle w:val="ListParagraph"/>
        <w:numPr>
          <w:ilvl w:val="0"/>
          <w:numId w:val="25"/>
        </w:numPr>
      </w:pPr>
      <w:r w:rsidRPr="00D55D7F">
        <w:t>Two Little Pines</w:t>
      </w:r>
    </w:p>
    <w:p w14:paraId="6913397A" w14:textId="77777777" w:rsidR="00D55D7F" w:rsidRPr="00D55D7F" w:rsidRDefault="00D55D7F" w:rsidP="00D55D7F">
      <w:pPr>
        <w:pStyle w:val="ListParagraph"/>
        <w:numPr>
          <w:ilvl w:val="0"/>
          <w:numId w:val="25"/>
        </w:numPr>
      </w:pPr>
      <w:r w:rsidRPr="00D55D7F">
        <w:t>Can Matilda Get the Cheese?</w:t>
      </w:r>
    </w:p>
    <w:p w14:paraId="2190EDCA" w14:textId="77777777" w:rsidR="00D55D7F" w:rsidRPr="00D55D7F" w:rsidRDefault="00D55D7F" w:rsidP="00D55D7F">
      <w:pPr>
        <w:pStyle w:val="ListParagraph"/>
        <w:numPr>
          <w:ilvl w:val="0"/>
          <w:numId w:val="25"/>
        </w:numPr>
      </w:pPr>
      <w:r w:rsidRPr="00D55D7F">
        <w:t>Let's Go to Yellowstone</w:t>
      </w:r>
    </w:p>
    <w:p w14:paraId="4FFF2A82" w14:textId="77777777" w:rsidR="00D55D7F" w:rsidRPr="00D55D7F" w:rsidRDefault="00D55D7F" w:rsidP="00D55D7F">
      <w:pPr>
        <w:pStyle w:val="ListParagraph"/>
        <w:numPr>
          <w:ilvl w:val="0"/>
          <w:numId w:val="25"/>
        </w:numPr>
      </w:pPr>
      <w:proofErr w:type="spellStart"/>
      <w:r w:rsidRPr="00D55D7F">
        <w:t>Maddy</w:t>
      </w:r>
      <w:proofErr w:type="spellEnd"/>
      <w:r w:rsidRPr="00D55D7F">
        <w:t xml:space="preserve"> and Clive</w:t>
      </w:r>
    </w:p>
    <w:p w14:paraId="0B0EAC0D" w14:textId="77777777" w:rsidR="00D55D7F" w:rsidRPr="00D55D7F" w:rsidRDefault="00D55D7F" w:rsidP="00D55D7F">
      <w:pPr>
        <w:pStyle w:val="ListParagraph"/>
        <w:numPr>
          <w:ilvl w:val="0"/>
          <w:numId w:val="25"/>
        </w:numPr>
      </w:pPr>
      <w:r w:rsidRPr="00D55D7F">
        <w:t>Brute and the Flute</w:t>
      </w:r>
    </w:p>
    <w:p w14:paraId="4CEB14A3" w14:textId="77777777" w:rsidR="00D55D7F" w:rsidRPr="00D55D7F" w:rsidRDefault="00D55D7F" w:rsidP="00D55D7F">
      <w:pPr>
        <w:pStyle w:val="ListParagraph"/>
        <w:numPr>
          <w:ilvl w:val="0"/>
          <w:numId w:val="25"/>
        </w:numPr>
      </w:pPr>
      <w:r w:rsidRPr="00D55D7F">
        <w:t>Old Rosa</w:t>
      </w:r>
    </w:p>
    <w:p w14:paraId="7183879B" w14:textId="77777777" w:rsidR="00D55D7F" w:rsidRPr="00D55D7F" w:rsidRDefault="00D55D7F" w:rsidP="00D55D7F">
      <w:pPr>
        <w:pStyle w:val="ListParagraph"/>
        <w:numPr>
          <w:ilvl w:val="0"/>
          <w:numId w:val="25"/>
        </w:numPr>
      </w:pPr>
      <w:r w:rsidRPr="00D55D7F">
        <w:lastRenderedPageBreak/>
        <w:t>What Is in the Tree?</w:t>
      </w:r>
    </w:p>
    <w:p w14:paraId="5DF62FB5" w14:textId="77777777" w:rsidR="00D55D7F" w:rsidRPr="00D55D7F" w:rsidRDefault="00D55D7F" w:rsidP="00D55D7F">
      <w:pPr>
        <w:pStyle w:val="ListParagraph"/>
        <w:numPr>
          <w:ilvl w:val="0"/>
          <w:numId w:val="25"/>
        </w:numPr>
      </w:pPr>
      <w:r w:rsidRPr="00D55D7F">
        <w:t>Too Much Popcorn</w:t>
      </w:r>
    </w:p>
    <w:p w14:paraId="489109E5" w14:textId="77777777" w:rsidR="00D55D7F" w:rsidRPr="00D55D7F" w:rsidRDefault="00D55D7F" w:rsidP="00D55D7F">
      <w:pPr>
        <w:pStyle w:val="ListParagraph"/>
        <w:numPr>
          <w:ilvl w:val="0"/>
          <w:numId w:val="25"/>
        </w:numPr>
      </w:pPr>
      <w:r w:rsidRPr="00D55D7F">
        <w:t>Old King Dune</w:t>
      </w:r>
    </w:p>
    <w:p w14:paraId="7F35798B" w14:textId="77777777" w:rsidR="00D55D7F" w:rsidRPr="00D55D7F" w:rsidRDefault="00D55D7F" w:rsidP="00D55D7F">
      <w:pPr>
        <w:pStyle w:val="ListParagraph"/>
        <w:numPr>
          <w:ilvl w:val="0"/>
          <w:numId w:val="25"/>
        </w:numPr>
      </w:pPr>
      <w:r w:rsidRPr="00D55D7F">
        <w:t>Riding in My Jeep</w:t>
      </w:r>
    </w:p>
    <w:p w14:paraId="4184C427" w14:textId="77777777" w:rsidR="00D55D7F" w:rsidRPr="00D55D7F" w:rsidRDefault="00D55D7F" w:rsidP="00D55D7F">
      <w:pPr>
        <w:pStyle w:val="ListParagraph"/>
        <w:numPr>
          <w:ilvl w:val="0"/>
          <w:numId w:val="25"/>
        </w:numPr>
      </w:pPr>
      <w:r w:rsidRPr="00D55D7F">
        <w:t>Sammy and Pete</w:t>
      </w:r>
    </w:p>
    <w:p w14:paraId="1D65F359" w14:textId="77777777" w:rsidR="00D55D7F" w:rsidRPr="00D55D7F" w:rsidRDefault="00D55D7F" w:rsidP="00D55D7F">
      <w:pPr>
        <w:pStyle w:val="ListParagraph"/>
        <w:numPr>
          <w:ilvl w:val="0"/>
          <w:numId w:val="25"/>
        </w:numPr>
      </w:pPr>
      <w:r w:rsidRPr="00D55D7F">
        <w:t>Will You Play with Me?</w:t>
      </w:r>
    </w:p>
    <w:p w14:paraId="6B355560" w14:textId="77777777" w:rsidR="00D55D7F" w:rsidRPr="00D55D7F" w:rsidRDefault="00D55D7F" w:rsidP="00D55D7F">
      <w:pPr>
        <w:pStyle w:val="ListParagraph"/>
        <w:numPr>
          <w:ilvl w:val="0"/>
          <w:numId w:val="25"/>
        </w:numPr>
      </w:pPr>
      <w:r w:rsidRPr="00D55D7F">
        <w:t>The Rescue</w:t>
      </w:r>
    </w:p>
    <w:p w14:paraId="78193EFB" w14:textId="77777777" w:rsidR="00D55D7F" w:rsidRPr="00683A32" w:rsidRDefault="00D55D7F" w:rsidP="00683A32">
      <w:pPr>
        <w:pStyle w:val="ListParagraph"/>
        <w:numPr>
          <w:ilvl w:val="0"/>
          <w:numId w:val="25"/>
        </w:numPr>
      </w:pPr>
      <w:r w:rsidRPr="00D55D7F">
        <w:t>Who Am I?</w:t>
      </w:r>
    </w:p>
    <w:p w14:paraId="7B920DCE" w14:textId="6FD05D5F" w:rsidR="00FD2F99" w:rsidRDefault="004D42F2" w:rsidP="00FD2F99">
      <w:pPr>
        <w:pStyle w:val="Heading1"/>
      </w:pPr>
      <w:r w:rsidRPr="004D42F2">
        <w:rPr>
          <w:highlight w:val="yellow"/>
        </w:rPr>
        <w:t xml:space="preserve">Accelerated </w:t>
      </w:r>
      <w:del w:id="34" w:author="Sara Holman" w:date="2012-01-06T16:15:00Z">
        <w:r w:rsidRPr="004D42F2" w:rsidDel="004161C7">
          <w:rPr>
            <w:highlight w:val="yellow"/>
          </w:rPr>
          <w:delText>Read-along</w:delText>
        </w:r>
      </w:del>
      <w:ins w:id="35" w:author="Sara Holman" w:date="2012-01-06T16:15:00Z">
        <w:r w:rsidR="004161C7">
          <w:rPr>
            <w:highlight w:val="yellow"/>
          </w:rPr>
          <w:t>Readable</w:t>
        </w:r>
      </w:ins>
      <w:del w:id="36" w:author="Sara Holman" w:date="2012-01-06T16:24:00Z">
        <w:r w:rsidR="00FD2F99" w:rsidRPr="004D42F2" w:rsidDel="004161C7">
          <w:rPr>
            <w:highlight w:val="yellow"/>
          </w:rPr>
          <w:delText xml:space="preserve"> </w:delText>
        </w:r>
        <w:r w:rsidRPr="004D42F2" w:rsidDel="004161C7">
          <w:rPr>
            <w:highlight w:val="yellow"/>
          </w:rPr>
          <w:delText>Books</w:delText>
        </w:r>
      </w:del>
      <w:r w:rsidRPr="004D42F2">
        <w:rPr>
          <w:highlight w:val="yellow"/>
        </w:rPr>
        <w:t xml:space="preserve">, </w:t>
      </w:r>
      <w:r w:rsidR="00FD2F99" w:rsidRPr="004D42F2">
        <w:rPr>
          <w:highlight w:val="yellow"/>
        </w:rPr>
        <w:t>Set 1</w:t>
      </w:r>
    </w:p>
    <w:p w14:paraId="24108FAE" w14:textId="7F7F7907" w:rsidR="00D15C25" w:rsidRDefault="008979AB" w:rsidP="00D15C25">
      <w:r>
        <w:t xml:space="preserve">Teach your child fundamental reading skills </w:t>
      </w:r>
      <w:r w:rsidR="00D15C25">
        <w:t>with</w:t>
      </w:r>
      <w:r>
        <w:t xml:space="preserve"> these fun</w:t>
      </w:r>
      <w:r w:rsidR="00D15C25">
        <w:t xml:space="preserve"> coloring-book-style stories. As part of the Reading Skills Series, these books are designed to help your child begin to read on his own. Plus, they </w:t>
      </w:r>
      <w:r>
        <w:t>teach</w:t>
      </w:r>
      <w:r w:rsidR="00D15C25">
        <w:t xml:space="preserve"> vocabulary, </w:t>
      </w:r>
      <w:r w:rsidR="00646269">
        <w:t>power words, and word patterns. (15</w:t>
      </w:r>
      <w:r w:rsidR="00D15C25">
        <w:t xml:space="preserve"> books </w:t>
      </w:r>
      <w:r w:rsidR="00646269">
        <w:t xml:space="preserve">are </w:t>
      </w:r>
      <w:r w:rsidR="00D15C25">
        <w:t>included in this set.)</w:t>
      </w:r>
    </w:p>
    <w:p w14:paraId="065B2C0B" w14:textId="7D9F019D" w:rsidR="00B71D69" w:rsidRDefault="00CE17AA" w:rsidP="00D55D7F">
      <w:r>
        <w:t>Books in this set include</w:t>
      </w:r>
    </w:p>
    <w:p w14:paraId="72B553E5" w14:textId="77777777" w:rsidR="00D55D7F" w:rsidRPr="00D55D7F" w:rsidRDefault="00D55D7F" w:rsidP="00D55D7F">
      <w:pPr>
        <w:pStyle w:val="ListParagraph"/>
        <w:numPr>
          <w:ilvl w:val="0"/>
          <w:numId w:val="26"/>
        </w:numPr>
      </w:pPr>
      <w:r w:rsidRPr="00D55D7F">
        <w:t>Mike and the Mice</w:t>
      </w:r>
    </w:p>
    <w:p w14:paraId="31607759" w14:textId="77777777" w:rsidR="00D55D7F" w:rsidRPr="00D55D7F" w:rsidRDefault="00D55D7F" w:rsidP="00D55D7F">
      <w:pPr>
        <w:pStyle w:val="ListParagraph"/>
        <w:numPr>
          <w:ilvl w:val="0"/>
          <w:numId w:val="26"/>
        </w:numPr>
      </w:pPr>
      <w:r w:rsidRPr="00D55D7F">
        <w:t>The Show</w:t>
      </w:r>
    </w:p>
    <w:p w14:paraId="5CCF4E3F" w14:textId="77777777" w:rsidR="00D55D7F" w:rsidRPr="00D55D7F" w:rsidRDefault="00D55D7F" w:rsidP="00D55D7F">
      <w:pPr>
        <w:pStyle w:val="ListParagraph"/>
        <w:numPr>
          <w:ilvl w:val="0"/>
          <w:numId w:val="26"/>
        </w:numPr>
      </w:pPr>
      <w:r w:rsidRPr="00D55D7F">
        <w:t>Dinosaur Bones</w:t>
      </w:r>
    </w:p>
    <w:p w14:paraId="17F9BA94" w14:textId="77777777" w:rsidR="00D55D7F" w:rsidRPr="00D55D7F" w:rsidRDefault="00D55D7F" w:rsidP="00D55D7F">
      <w:pPr>
        <w:pStyle w:val="ListParagraph"/>
        <w:numPr>
          <w:ilvl w:val="0"/>
          <w:numId w:val="26"/>
        </w:numPr>
      </w:pPr>
      <w:r w:rsidRPr="00D55D7F">
        <w:t>Huge Red Plume</w:t>
      </w:r>
    </w:p>
    <w:p w14:paraId="6277849F" w14:textId="77777777" w:rsidR="00D55D7F" w:rsidRPr="00D55D7F" w:rsidRDefault="00D55D7F" w:rsidP="00D55D7F">
      <w:pPr>
        <w:pStyle w:val="ListParagraph"/>
        <w:numPr>
          <w:ilvl w:val="0"/>
          <w:numId w:val="26"/>
        </w:numPr>
      </w:pPr>
      <w:r w:rsidRPr="00D55D7F">
        <w:t>The Bees</w:t>
      </w:r>
    </w:p>
    <w:p w14:paraId="1E27C532" w14:textId="77777777" w:rsidR="00D55D7F" w:rsidRPr="00D55D7F" w:rsidRDefault="00D55D7F" w:rsidP="00D55D7F">
      <w:pPr>
        <w:pStyle w:val="ListParagraph"/>
        <w:numPr>
          <w:ilvl w:val="0"/>
          <w:numId w:val="26"/>
        </w:numPr>
      </w:pPr>
      <w:r w:rsidRPr="00D55D7F">
        <w:t>My Shark</w:t>
      </w:r>
    </w:p>
    <w:p w14:paraId="76C4C52F" w14:textId="77777777" w:rsidR="00D55D7F" w:rsidRPr="00D55D7F" w:rsidRDefault="00D55D7F" w:rsidP="00D55D7F">
      <w:pPr>
        <w:pStyle w:val="ListParagraph"/>
        <w:numPr>
          <w:ilvl w:val="0"/>
          <w:numId w:val="26"/>
        </w:numPr>
      </w:pPr>
      <w:r w:rsidRPr="00D55D7F">
        <w:t>Barnaby</w:t>
      </w:r>
    </w:p>
    <w:p w14:paraId="75CD9ADA" w14:textId="77777777" w:rsidR="00D55D7F" w:rsidRPr="00D55D7F" w:rsidRDefault="00D55D7F" w:rsidP="00D55D7F">
      <w:pPr>
        <w:pStyle w:val="ListParagraph"/>
        <w:numPr>
          <w:ilvl w:val="0"/>
          <w:numId w:val="26"/>
        </w:numPr>
      </w:pPr>
      <w:r w:rsidRPr="00D55D7F">
        <w:t>Animals in the House</w:t>
      </w:r>
    </w:p>
    <w:p w14:paraId="6BBA83EB" w14:textId="77777777" w:rsidR="00D55D7F" w:rsidRPr="00D55D7F" w:rsidRDefault="00D55D7F" w:rsidP="00D55D7F">
      <w:pPr>
        <w:pStyle w:val="ListParagraph"/>
        <w:numPr>
          <w:ilvl w:val="0"/>
          <w:numId w:val="26"/>
        </w:numPr>
      </w:pPr>
      <w:r w:rsidRPr="00D55D7F">
        <w:t>Do You Know?</w:t>
      </w:r>
    </w:p>
    <w:p w14:paraId="6D63CFC5" w14:textId="77777777" w:rsidR="00D55D7F" w:rsidRPr="00D55D7F" w:rsidRDefault="00D55D7F" w:rsidP="00D55D7F">
      <w:pPr>
        <w:pStyle w:val="ListParagraph"/>
        <w:numPr>
          <w:ilvl w:val="0"/>
          <w:numId w:val="26"/>
        </w:numPr>
      </w:pPr>
      <w:r w:rsidRPr="00D55D7F">
        <w:t>Cow on the Hill</w:t>
      </w:r>
    </w:p>
    <w:p w14:paraId="2926AD15" w14:textId="77777777" w:rsidR="00D55D7F" w:rsidRPr="00D55D7F" w:rsidRDefault="00D55D7F" w:rsidP="00D55D7F">
      <w:pPr>
        <w:pStyle w:val="ListParagraph"/>
        <w:numPr>
          <w:ilvl w:val="0"/>
          <w:numId w:val="26"/>
        </w:numPr>
      </w:pPr>
      <w:r w:rsidRPr="00D55D7F">
        <w:t>Clouds</w:t>
      </w:r>
    </w:p>
    <w:p w14:paraId="4BCAC37D" w14:textId="77777777" w:rsidR="00D55D7F" w:rsidRPr="00D55D7F" w:rsidRDefault="00D55D7F" w:rsidP="00D55D7F">
      <w:pPr>
        <w:pStyle w:val="ListParagraph"/>
        <w:numPr>
          <w:ilvl w:val="0"/>
          <w:numId w:val="26"/>
        </w:numPr>
      </w:pPr>
      <w:r w:rsidRPr="00D55D7F">
        <w:t>The Noise in the Night</w:t>
      </w:r>
    </w:p>
    <w:p w14:paraId="3CBA697A" w14:textId="77777777" w:rsidR="00D55D7F" w:rsidRPr="00D55D7F" w:rsidRDefault="00D55D7F" w:rsidP="00D55D7F">
      <w:pPr>
        <w:pStyle w:val="ListParagraph"/>
        <w:numPr>
          <w:ilvl w:val="0"/>
          <w:numId w:val="26"/>
        </w:numPr>
      </w:pPr>
      <w:r w:rsidRPr="00D55D7F">
        <w:t>Strawberry Jam</w:t>
      </w:r>
    </w:p>
    <w:p w14:paraId="566D49B5" w14:textId="77777777" w:rsidR="00D55D7F" w:rsidRPr="00D55D7F" w:rsidRDefault="00D55D7F" w:rsidP="00D55D7F">
      <w:pPr>
        <w:pStyle w:val="ListParagraph"/>
        <w:numPr>
          <w:ilvl w:val="0"/>
          <w:numId w:val="26"/>
        </w:numPr>
      </w:pPr>
      <w:r w:rsidRPr="00D55D7F">
        <w:t>Jade's Note</w:t>
      </w:r>
    </w:p>
    <w:p w14:paraId="39B17D2C" w14:textId="77777777" w:rsidR="00D55D7F" w:rsidRPr="00D55D7F" w:rsidRDefault="00D55D7F" w:rsidP="00D55D7F">
      <w:pPr>
        <w:pStyle w:val="ListParagraph"/>
        <w:numPr>
          <w:ilvl w:val="0"/>
          <w:numId w:val="26"/>
        </w:numPr>
      </w:pPr>
      <w:r w:rsidRPr="00D55D7F">
        <w:t>Bertie</w:t>
      </w:r>
    </w:p>
    <w:p w14:paraId="691BC158" w14:textId="279AFFFE" w:rsidR="00FD2F99" w:rsidRDefault="004D42F2" w:rsidP="00FD2F99">
      <w:pPr>
        <w:pStyle w:val="Heading1"/>
      </w:pPr>
      <w:r w:rsidRPr="004D42F2">
        <w:rPr>
          <w:highlight w:val="yellow"/>
        </w:rPr>
        <w:t xml:space="preserve">Accelerated </w:t>
      </w:r>
      <w:del w:id="37" w:author="Sara Holman" w:date="2012-01-06T16:16:00Z">
        <w:r w:rsidRPr="004D42F2" w:rsidDel="004161C7">
          <w:rPr>
            <w:highlight w:val="yellow"/>
          </w:rPr>
          <w:delText>Read-along</w:delText>
        </w:r>
      </w:del>
      <w:ins w:id="38" w:author="Sara Holman" w:date="2012-01-06T16:16:00Z">
        <w:r w:rsidR="004161C7">
          <w:rPr>
            <w:highlight w:val="yellow"/>
          </w:rPr>
          <w:t>Readable</w:t>
        </w:r>
      </w:ins>
      <w:del w:id="39" w:author="Sara Holman" w:date="2012-01-06T16:24:00Z">
        <w:r w:rsidRPr="004D42F2" w:rsidDel="004161C7">
          <w:rPr>
            <w:highlight w:val="yellow"/>
          </w:rPr>
          <w:delText xml:space="preserve"> Books</w:delText>
        </w:r>
      </w:del>
      <w:r w:rsidRPr="004D42F2">
        <w:rPr>
          <w:highlight w:val="yellow"/>
        </w:rPr>
        <w:t xml:space="preserve">, Set </w:t>
      </w:r>
      <w:r w:rsidR="00FD2F99" w:rsidRPr="004D42F2">
        <w:rPr>
          <w:highlight w:val="yellow"/>
        </w:rPr>
        <w:t>2</w:t>
      </w:r>
    </w:p>
    <w:p w14:paraId="046FDF45" w14:textId="0EC24492" w:rsidR="00646269" w:rsidRDefault="00646269" w:rsidP="00646269">
      <w:r>
        <w:t xml:space="preserve">Teach your child fundamental reading skills with these fun coloring-book-style stories. As part of the Reading Skills Series, these books are designed to help your child begin to read on her own. Plus, they teach vocabulary, power words, and word patterns. (32 books </w:t>
      </w:r>
      <w:r w:rsidR="00436AD8">
        <w:t xml:space="preserve">are </w:t>
      </w:r>
      <w:r>
        <w:t>included in this set.)</w:t>
      </w:r>
    </w:p>
    <w:p w14:paraId="053BD4C9" w14:textId="277B4F99" w:rsidR="00B71D69" w:rsidRDefault="00CE17AA" w:rsidP="00D55D7F">
      <w:r>
        <w:t>Books in this set include</w:t>
      </w:r>
    </w:p>
    <w:p w14:paraId="635ED080" w14:textId="77777777" w:rsidR="00D55D7F" w:rsidRPr="00D55D7F" w:rsidRDefault="00D55D7F" w:rsidP="00D55D7F">
      <w:pPr>
        <w:pStyle w:val="ListParagraph"/>
        <w:numPr>
          <w:ilvl w:val="0"/>
          <w:numId w:val="27"/>
        </w:numPr>
      </w:pPr>
      <w:r w:rsidRPr="00D55D7F">
        <w:t>Little Barry Busy</w:t>
      </w:r>
    </w:p>
    <w:p w14:paraId="4771A228" w14:textId="77777777" w:rsidR="00D55D7F" w:rsidRPr="00D55D7F" w:rsidRDefault="00D55D7F" w:rsidP="00D55D7F">
      <w:pPr>
        <w:pStyle w:val="ListParagraph"/>
        <w:numPr>
          <w:ilvl w:val="0"/>
          <w:numId w:val="27"/>
        </w:numPr>
      </w:pPr>
      <w:r w:rsidRPr="00D55D7F">
        <w:t>Cory's Horn</w:t>
      </w:r>
    </w:p>
    <w:p w14:paraId="6D66A255" w14:textId="77777777" w:rsidR="00D55D7F" w:rsidRPr="00D55D7F" w:rsidRDefault="00D55D7F" w:rsidP="00D55D7F">
      <w:pPr>
        <w:pStyle w:val="ListParagraph"/>
        <w:numPr>
          <w:ilvl w:val="0"/>
          <w:numId w:val="27"/>
        </w:numPr>
      </w:pPr>
      <w:r w:rsidRPr="00D55D7F">
        <w:lastRenderedPageBreak/>
        <w:t>The Lion and the Mouse: An Aesop Fable</w:t>
      </w:r>
    </w:p>
    <w:p w14:paraId="156E93DD" w14:textId="77777777" w:rsidR="00D55D7F" w:rsidRPr="00D55D7F" w:rsidRDefault="00D55D7F" w:rsidP="00D55D7F">
      <w:pPr>
        <w:pStyle w:val="ListParagraph"/>
        <w:numPr>
          <w:ilvl w:val="0"/>
          <w:numId w:val="27"/>
        </w:numPr>
      </w:pPr>
      <w:r w:rsidRPr="00D55D7F">
        <w:t>Lightning Bugs</w:t>
      </w:r>
    </w:p>
    <w:p w14:paraId="4E2B37DC" w14:textId="77777777" w:rsidR="00D55D7F" w:rsidRPr="00D55D7F" w:rsidRDefault="00D55D7F" w:rsidP="00D55D7F">
      <w:pPr>
        <w:pStyle w:val="ListParagraph"/>
        <w:numPr>
          <w:ilvl w:val="0"/>
          <w:numId w:val="27"/>
        </w:numPr>
      </w:pPr>
      <w:r w:rsidRPr="00D55D7F">
        <w:t>Louis Braille: Light out of Darkness</w:t>
      </w:r>
    </w:p>
    <w:p w14:paraId="6B0AE410" w14:textId="77777777" w:rsidR="00D55D7F" w:rsidRPr="00D55D7F" w:rsidRDefault="00D55D7F" w:rsidP="00D55D7F">
      <w:pPr>
        <w:pStyle w:val="ListParagraph"/>
        <w:numPr>
          <w:ilvl w:val="0"/>
          <w:numId w:val="27"/>
        </w:numPr>
      </w:pPr>
      <w:r w:rsidRPr="00D55D7F">
        <w:t>Troll's Visit</w:t>
      </w:r>
    </w:p>
    <w:p w14:paraId="1BDC1E4B" w14:textId="77777777" w:rsidR="00D55D7F" w:rsidRPr="00D55D7F" w:rsidRDefault="00D55D7F" w:rsidP="00D55D7F">
      <w:pPr>
        <w:pStyle w:val="ListParagraph"/>
        <w:numPr>
          <w:ilvl w:val="0"/>
          <w:numId w:val="27"/>
        </w:numPr>
      </w:pPr>
      <w:r w:rsidRPr="00D55D7F">
        <w:t>Andrew's News</w:t>
      </w:r>
    </w:p>
    <w:p w14:paraId="6682ED0C" w14:textId="77777777" w:rsidR="00D55D7F" w:rsidRPr="00D55D7F" w:rsidRDefault="00D55D7F" w:rsidP="00D55D7F">
      <w:pPr>
        <w:pStyle w:val="ListParagraph"/>
        <w:numPr>
          <w:ilvl w:val="0"/>
          <w:numId w:val="27"/>
        </w:numPr>
      </w:pPr>
      <w:r w:rsidRPr="00D55D7F">
        <w:t>Sue's Slime</w:t>
      </w:r>
    </w:p>
    <w:p w14:paraId="47CCE257" w14:textId="77777777" w:rsidR="00D55D7F" w:rsidRPr="00D55D7F" w:rsidRDefault="00D55D7F" w:rsidP="00D55D7F">
      <w:pPr>
        <w:pStyle w:val="ListParagraph"/>
        <w:numPr>
          <w:ilvl w:val="0"/>
          <w:numId w:val="27"/>
        </w:numPr>
      </w:pPr>
      <w:r w:rsidRPr="00D55D7F">
        <w:t>The Name of The Tree: A Bantu Tale</w:t>
      </w:r>
    </w:p>
    <w:p w14:paraId="1A13FC8C" w14:textId="77777777" w:rsidR="00D55D7F" w:rsidRPr="00D55D7F" w:rsidRDefault="00D55D7F" w:rsidP="00D55D7F">
      <w:pPr>
        <w:pStyle w:val="ListParagraph"/>
        <w:numPr>
          <w:ilvl w:val="0"/>
          <w:numId w:val="27"/>
        </w:numPr>
      </w:pPr>
      <w:r w:rsidRPr="00D55D7F">
        <w:t>The Giant and the Hare</w:t>
      </w:r>
    </w:p>
    <w:p w14:paraId="0BCC51A4" w14:textId="77777777" w:rsidR="00D55D7F" w:rsidRPr="00D55D7F" w:rsidRDefault="00D55D7F" w:rsidP="00D55D7F">
      <w:pPr>
        <w:pStyle w:val="ListParagraph"/>
        <w:numPr>
          <w:ilvl w:val="0"/>
          <w:numId w:val="27"/>
        </w:numPr>
      </w:pPr>
      <w:r w:rsidRPr="00D55D7F">
        <w:t>Frank's Pranks</w:t>
      </w:r>
    </w:p>
    <w:p w14:paraId="3864BEB2" w14:textId="77777777" w:rsidR="00D55D7F" w:rsidRPr="00D55D7F" w:rsidRDefault="00D55D7F" w:rsidP="00D55D7F">
      <w:pPr>
        <w:pStyle w:val="ListParagraph"/>
        <w:numPr>
          <w:ilvl w:val="0"/>
          <w:numId w:val="27"/>
        </w:numPr>
      </w:pPr>
      <w:r w:rsidRPr="00D55D7F">
        <w:t>Through the Back Fence</w:t>
      </w:r>
    </w:p>
    <w:p w14:paraId="0BF47C66" w14:textId="77777777" w:rsidR="00D55D7F" w:rsidRPr="00D55D7F" w:rsidRDefault="00D55D7F" w:rsidP="00D55D7F">
      <w:pPr>
        <w:pStyle w:val="ListParagraph"/>
        <w:numPr>
          <w:ilvl w:val="0"/>
          <w:numId w:val="27"/>
        </w:numPr>
      </w:pPr>
      <w:r w:rsidRPr="00D55D7F">
        <w:t>Fudge for Sale</w:t>
      </w:r>
    </w:p>
    <w:p w14:paraId="3D54FE57" w14:textId="77777777" w:rsidR="00D55D7F" w:rsidRPr="00D55D7F" w:rsidRDefault="00D55D7F" w:rsidP="00D55D7F">
      <w:pPr>
        <w:pStyle w:val="ListParagraph"/>
        <w:numPr>
          <w:ilvl w:val="0"/>
          <w:numId w:val="27"/>
        </w:numPr>
      </w:pPr>
      <w:r w:rsidRPr="00D55D7F">
        <w:t>Photos for Phil</w:t>
      </w:r>
    </w:p>
    <w:p w14:paraId="00AE2CAC" w14:textId="77777777" w:rsidR="00D55D7F" w:rsidRDefault="00D55D7F" w:rsidP="00D55D7F">
      <w:pPr>
        <w:pStyle w:val="ListParagraph"/>
        <w:numPr>
          <w:ilvl w:val="0"/>
          <w:numId w:val="27"/>
        </w:numPr>
      </w:pPr>
      <w:r w:rsidRPr="00D55D7F">
        <w:t>Moose Are Not Meese</w:t>
      </w:r>
    </w:p>
    <w:p w14:paraId="34F46687" w14:textId="77777777" w:rsidR="0026750E" w:rsidRDefault="0026750E" w:rsidP="0026750E">
      <w:pPr>
        <w:pStyle w:val="Heading1"/>
      </w:pPr>
      <w:r>
        <w:t>Read to Me Series Slipcase</w:t>
      </w:r>
    </w:p>
    <w:p w14:paraId="323E61FC" w14:textId="184C24F2" w:rsidR="00646269" w:rsidRDefault="00646269" w:rsidP="0026750E">
      <w:r>
        <w:t>K</w:t>
      </w:r>
      <w:r w:rsidR="00CC566E">
        <w:t>eep your Read to Me Series book</w:t>
      </w:r>
      <w:r>
        <w:t xml:space="preserve"> sets together with this attractive slipcase. It’s great to store on your shelf or take with you when you travel. Slipcase fits all 16 books in the Read to Me Series.</w:t>
      </w:r>
    </w:p>
    <w:p w14:paraId="78BC9F0B" w14:textId="77777777" w:rsidR="0026750E" w:rsidRDefault="0026750E" w:rsidP="0026750E">
      <w:pPr>
        <w:pStyle w:val="Heading1"/>
      </w:pPr>
      <w:r>
        <w:t>Read and Discuss with Me Series Slipcase</w:t>
      </w:r>
    </w:p>
    <w:p w14:paraId="7C5B9A60" w14:textId="1EF0F700" w:rsidR="00646269" w:rsidRDefault="00646269" w:rsidP="00646269">
      <w:r>
        <w:t>Keep your Read and Discuss with Me Series books sets together with this attractive slipcase. It’s great to store on your shelf or take with you when you travel. Slipcase fits all 30 books in the Read and Discuss with Me Series.</w:t>
      </w:r>
    </w:p>
    <w:p w14:paraId="4AE9C6C6" w14:textId="58DF00CF" w:rsidR="0026750E" w:rsidRDefault="0026750E" w:rsidP="0026750E">
      <w:pPr>
        <w:pStyle w:val="Heading1"/>
      </w:pPr>
      <w:del w:id="40" w:author="Sara Holman" w:date="2012-01-09T09:46:00Z">
        <w:r w:rsidDel="00784EE4">
          <w:delText>Level 1</w:delText>
        </w:r>
      </w:del>
      <w:ins w:id="41" w:author="Sara Holman" w:date="2012-01-09T09:46:00Z">
        <w:r w:rsidR="00784EE4">
          <w:t xml:space="preserve">Nursery Rhymes &amp; </w:t>
        </w:r>
      </w:ins>
      <w:ins w:id="42" w:author="Sara Holman" w:date="2012-01-11T09:20:00Z">
        <w:r w:rsidR="00AA479B">
          <w:t>Letter</w:t>
        </w:r>
      </w:ins>
      <w:ins w:id="43" w:author="Sara Holman" w:date="2012-01-09T09:48:00Z">
        <w:r w:rsidR="00784EE4">
          <w:t xml:space="preserve"> </w:t>
        </w:r>
      </w:ins>
      <w:ins w:id="44" w:author="Sara Holman" w:date="2012-01-09T09:46:00Z">
        <w:r w:rsidR="00784EE4">
          <w:t>Sound Stories</w:t>
        </w:r>
      </w:ins>
      <w:r>
        <w:t xml:space="preserve"> Slipcase</w:t>
      </w:r>
    </w:p>
    <w:p w14:paraId="1D406C4E" w14:textId="12546BFC" w:rsidR="00646269" w:rsidRDefault="00646269" w:rsidP="00646269">
      <w:r>
        <w:t xml:space="preserve">Keep your Nursery Rhymes set and </w:t>
      </w:r>
      <w:del w:id="45" w:author="Sara Holman" w:date="2012-01-11T09:25:00Z">
        <w:r w:rsidDel="00AA479B">
          <w:delText xml:space="preserve">Same </w:delText>
        </w:r>
      </w:del>
      <w:ins w:id="46" w:author="Sara Holman" w:date="2012-01-11T09:25:00Z">
        <w:r w:rsidR="00AA479B">
          <w:t xml:space="preserve">Letter </w:t>
        </w:r>
      </w:ins>
      <w:r>
        <w:t xml:space="preserve">Sound Stories set of books </w:t>
      </w:r>
      <w:r w:rsidR="004F0CB0">
        <w:t>(</w:t>
      </w:r>
      <w:r>
        <w:t>in the Reading Skills Series</w:t>
      </w:r>
      <w:r w:rsidR="004F0CB0">
        <w:t>)</w:t>
      </w:r>
      <w:r>
        <w:t xml:space="preserve"> together with this attractive slipcase. It’s great to store on your shelf or take with you when you travel. Slipcase fits all 52 </w:t>
      </w:r>
      <w:r w:rsidR="00CC566E">
        <w:t xml:space="preserve">books </w:t>
      </w:r>
      <w:r>
        <w:t xml:space="preserve">included in the Nursery Rhymes set and </w:t>
      </w:r>
      <w:del w:id="47" w:author="Sara Holman" w:date="2012-01-11T09:25:00Z">
        <w:r w:rsidDel="00AA479B">
          <w:delText xml:space="preserve">Same </w:delText>
        </w:r>
      </w:del>
      <w:ins w:id="48" w:author="Sara Holman" w:date="2012-01-11T09:25:00Z">
        <w:r w:rsidR="00AA479B">
          <w:t xml:space="preserve">Letter </w:t>
        </w:r>
      </w:ins>
      <w:r>
        <w:t>Sound Stories set.</w:t>
      </w:r>
    </w:p>
    <w:p w14:paraId="6E3D0568" w14:textId="0115E07B" w:rsidR="0026750E" w:rsidRDefault="0026750E" w:rsidP="0026750E">
      <w:pPr>
        <w:pStyle w:val="Heading1"/>
      </w:pPr>
      <w:del w:id="49" w:author="Sara Holman" w:date="2012-01-09T09:46:00Z">
        <w:r w:rsidDel="00784EE4">
          <w:delText xml:space="preserve">Level </w:delText>
        </w:r>
      </w:del>
      <w:ins w:id="50" w:author="Sara Holman" w:date="2012-01-09T09:46:00Z">
        <w:r w:rsidR="00784EE4">
          <w:t xml:space="preserve">Beginner </w:t>
        </w:r>
        <w:proofErr w:type="spellStart"/>
        <w:r w:rsidR="00784EE4">
          <w:t>Readables</w:t>
        </w:r>
        <w:proofErr w:type="spellEnd"/>
        <w:r w:rsidR="00784EE4">
          <w:t xml:space="preserve"> </w:t>
        </w:r>
      </w:ins>
      <w:del w:id="51" w:author="Sara Holman" w:date="2012-01-09T09:46:00Z">
        <w:r w:rsidDel="00784EE4">
          <w:delText xml:space="preserve">2 </w:delText>
        </w:r>
      </w:del>
      <w:r>
        <w:t>Slipcase</w:t>
      </w:r>
    </w:p>
    <w:p w14:paraId="6D048C75" w14:textId="03C3A6A9" w:rsidR="00646269" w:rsidRDefault="00646269" w:rsidP="00646269">
      <w:r>
        <w:t xml:space="preserve">Keep </w:t>
      </w:r>
      <w:r w:rsidR="00CC566E">
        <w:t xml:space="preserve">both of your Beginner </w:t>
      </w:r>
      <w:del w:id="52" w:author="Sara Holman" w:date="2012-01-09T09:47:00Z">
        <w:r w:rsidR="00CC566E" w:rsidDel="00784EE4">
          <w:delText>Read-along</w:delText>
        </w:r>
      </w:del>
      <w:proofErr w:type="spellStart"/>
      <w:ins w:id="53" w:author="Sara Holman" w:date="2012-01-09T09:47:00Z">
        <w:r w:rsidR="00784EE4">
          <w:t>Readables</w:t>
        </w:r>
      </w:ins>
      <w:proofErr w:type="spellEnd"/>
      <w:r w:rsidR="00CC566E">
        <w:t xml:space="preserve"> </w:t>
      </w:r>
      <w:del w:id="54" w:author="Sara Holman" w:date="2012-01-09T09:47:00Z">
        <w:r w:rsidR="00CC566E" w:rsidDel="00784EE4">
          <w:delText xml:space="preserve">Book </w:delText>
        </w:r>
      </w:del>
      <w:ins w:id="55" w:author="Sara Holman" w:date="2012-01-09T09:47:00Z">
        <w:r w:rsidR="00784EE4">
          <w:t>book s</w:t>
        </w:r>
      </w:ins>
      <w:del w:id="56" w:author="Sara Holman" w:date="2012-01-09T09:47:00Z">
        <w:r w:rsidR="00CC566E" w:rsidDel="00784EE4">
          <w:delText>S</w:delText>
        </w:r>
      </w:del>
      <w:r>
        <w:t>et</w:t>
      </w:r>
      <w:r w:rsidR="00CC566E">
        <w:t xml:space="preserve">s </w:t>
      </w:r>
      <w:r w:rsidR="004F0CB0">
        <w:t>(</w:t>
      </w:r>
      <w:r>
        <w:t>in the Reading Skills Series</w:t>
      </w:r>
      <w:r w:rsidR="004F0CB0">
        <w:t>)</w:t>
      </w:r>
      <w:r>
        <w:t xml:space="preserve"> together with this attractive slipcase. It’s great to store on your shelf or take with you when you travel. Slipcase fits all 63</w:t>
      </w:r>
      <w:r w:rsidR="00CC566E">
        <w:t xml:space="preserve"> books</w:t>
      </w:r>
      <w:r>
        <w:t xml:space="preserve"> included in the</w:t>
      </w:r>
      <w:r w:rsidR="00CC566E">
        <w:t xml:space="preserve"> Beginner </w:t>
      </w:r>
      <w:del w:id="57" w:author="Sara Holman" w:date="2012-01-09T09:48:00Z">
        <w:r w:rsidR="00CC566E" w:rsidDel="00784EE4">
          <w:delText>Read-along</w:delText>
        </w:r>
      </w:del>
      <w:proofErr w:type="spellStart"/>
      <w:ins w:id="58" w:author="Sara Holman" w:date="2012-01-09T09:48:00Z">
        <w:r w:rsidR="00784EE4">
          <w:t>Readables</w:t>
        </w:r>
      </w:ins>
      <w:proofErr w:type="spellEnd"/>
      <w:r w:rsidR="00CC566E">
        <w:t xml:space="preserve"> </w:t>
      </w:r>
      <w:ins w:id="59" w:author="Sara Holman" w:date="2012-01-09T09:48:00Z">
        <w:r w:rsidR="00784EE4">
          <w:t>b</w:t>
        </w:r>
      </w:ins>
      <w:del w:id="60" w:author="Sara Holman" w:date="2012-01-09T09:48:00Z">
        <w:r w:rsidR="00CC566E" w:rsidDel="00784EE4">
          <w:delText>B</w:delText>
        </w:r>
      </w:del>
      <w:r w:rsidR="00CC566E">
        <w:t xml:space="preserve">ook </w:t>
      </w:r>
      <w:ins w:id="61" w:author="Sara Holman" w:date="2012-01-09T09:48:00Z">
        <w:r w:rsidR="00784EE4">
          <w:t>s</w:t>
        </w:r>
      </w:ins>
      <w:del w:id="62" w:author="Sara Holman" w:date="2012-01-09T09:48:00Z">
        <w:r w:rsidR="00CC566E" w:rsidDel="00784EE4">
          <w:delText>S</w:delText>
        </w:r>
      </w:del>
      <w:r>
        <w:t>et</w:t>
      </w:r>
      <w:r w:rsidR="00CC566E">
        <w:t>s.</w:t>
      </w:r>
    </w:p>
    <w:p w14:paraId="04A38D75" w14:textId="6BB1E444" w:rsidR="0026750E" w:rsidRDefault="0026750E" w:rsidP="0026750E">
      <w:pPr>
        <w:pStyle w:val="Heading1"/>
      </w:pPr>
      <w:del w:id="63" w:author="Sara Holman" w:date="2012-01-09T09:45:00Z">
        <w:r w:rsidDel="00784EE4">
          <w:delText xml:space="preserve">Level </w:delText>
        </w:r>
      </w:del>
      <w:ins w:id="64" w:author="Sara Holman" w:date="2012-01-09T09:45:00Z">
        <w:r w:rsidR="00784EE4">
          <w:t xml:space="preserve">Accelerated </w:t>
        </w:r>
        <w:proofErr w:type="spellStart"/>
        <w:r w:rsidR="00784EE4">
          <w:t>Readables</w:t>
        </w:r>
      </w:ins>
      <w:proofErr w:type="spellEnd"/>
      <w:del w:id="65" w:author="Sara Holman" w:date="2012-01-09T09:45:00Z">
        <w:r w:rsidDel="00784EE4">
          <w:delText>3</w:delText>
        </w:r>
      </w:del>
      <w:r>
        <w:t xml:space="preserve"> Slipcase</w:t>
      </w:r>
    </w:p>
    <w:p w14:paraId="4153A789" w14:textId="366E2408" w:rsidR="00CC566E" w:rsidRDefault="00CC566E" w:rsidP="00CC566E">
      <w:bookmarkStart w:id="66" w:name="_GoBack"/>
      <w:r>
        <w:t xml:space="preserve">Keep both of your Accelerated </w:t>
      </w:r>
      <w:del w:id="67" w:author="Sara Holman" w:date="2012-01-09T09:47:00Z">
        <w:r w:rsidDel="00784EE4">
          <w:delText>Read-along</w:delText>
        </w:r>
      </w:del>
      <w:proofErr w:type="spellStart"/>
      <w:ins w:id="68" w:author="Sara Holman" w:date="2012-01-09T09:47:00Z">
        <w:r w:rsidR="00784EE4">
          <w:t>Readables</w:t>
        </w:r>
      </w:ins>
      <w:proofErr w:type="spellEnd"/>
      <w:r>
        <w:t xml:space="preserve"> </w:t>
      </w:r>
      <w:ins w:id="69" w:author="Sara Holman" w:date="2012-01-09T09:47:00Z">
        <w:r w:rsidR="00784EE4">
          <w:t>b</w:t>
        </w:r>
      </w:ins>
      <w:del w:id="70" w:author="Sara Holman" w:date="2012-01-09T09:47:00Z">
        <w:r w:rsidDel="00784EE4">
          <w:delText>B</w:delText>
        </w:r>
      </w:del>
      <w:r>
        <w:t xml:space="preserve">ook </w:t>
      </w:r>
      <w:ins w:id="71" w:author="Sara Holman" w:date="2012-01-09T09:47:00Z">
        <w:r w:rsidR="00784EE4">
          <w:t>s</w:t>
        </w:r>
      </w:ins>
      <w:del w:id="72" w:author="Sara Holman" w:date="2012-01-09T09:47:00Z">
        <w:r w:rsidDel="00784EE4">
          <w:delText>S</w:delText>
        </w:r>
      </w:del>
      <w:r>
        <w:t xml:space="preserve">ets </w:t>
      </w:r>
      <w:r w:rsidR="004F0CB0">
        <w:t>(</w:t>
      </w:r>
      <w:r>
        <w:t>in the Reading Skills Series</w:t>
      </w:r>
      <w:r w:rsidR="004F0CB0">
        <w:t>)</w:t>
      </w:r>
      <w:r>
        <w:t xml:space="preserve"> together with this attractive slipcase. It’s great to store on your shelf or take with </w:t>
      </w:r>
      <w:r>
        <w:lastRenderedPageBreak/>
        <w:t xml:space="preserve">you when you travel. Slipcase fits all 30 books included in the Accelerated </w:t>
      </w:r>
      <w:del w:id="73" w:author="Sara Holman" w:date="2012-01-09T09:48:00Z">
        <w:r w:rsidDel="00784EE4">
          <w:delText xml:space="preserve">Read-along </w:delText>
        </w:r>
      </w:del>
      <w:proofErr w:type="spellStart"/>
      <w:ins w:id="74" w:author="Sara Holman" w:date="2012-01-09T09:48:00Z">
        <w:r w:rsidR="00784EE4">
          <w:t>Readables</w:t>
        </w:r>
        <w:proofErr w:type="spellEnd"/>
        <w:r w:rsidR="00784EE4">
          <w:t xml:space="preserve"> b</w:t>
        </w:r>
      </w:ins>
      <w:del w:id="75" w:author="Sara Holman" w:date="2012-01-09T09:48:00Z">
        <w:r w:rsidDel="00784EE4">
          <w:delText>B</w:delText>
        </w:r>
      </w:del>
      <w:r>
        <w:t xml:space="preserve">ook </w:t>
      </w:r>
      <w:ins w:id="76" w:author="Sara Holman" w:date="2012-01-09T09:48:00Z">
        <w:r w:rsidR="00784EE4">
          <w:t>s</w:t>
        </w:r>
      </w:ins>
      <w:del w:id="77" w:author="Sara Holman" w:date="2012-01-09T09:48:00Z">
        <w:r w:rsidDel="00784EE4">
          <w:delText>S</w:delText>
        </w:r>
      </w:del>
      <w:r>
        <w:t>ets.</w:t>
      </w:r>
    </w:p>
    <w:bookmarkEnd w:id="66"/>
    <w:p w14:paraId="11767C40" w14:textId="230992DB" w:rsidR="0026750E" w:rsidRPr="0026750E" w:rsidRDefault="0026750E" w:rsidP="00CC566E"/>
    <w:sectPr w:rsidR="0026750E" w:rsidRPr="0026750E" w:rsidSect="009955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0ABA52" w14:textId="77777777" w:rsidR="00AA479B" w:rsidRDefault="00AA479B" w:rsidP="00CD76A2">
      <w:pPr>
        <w:spacing w:after="0"/>
      </w:pPr>
      <w:r>
        <w:separator/>
      </w:r>
    </w:p>
  </w:endnote>
  <w:endnote w:type="continuationSeparator" w:id="0">
    <w:p w14:paraId="26E9DBB2" w14:textId="77777777" w:rsidR="00AA479B" w:rsidRDefault="00AA479B" w:rsidP="00CD76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70A009" w14:textId="77777777" w:rsidR="00AA479B" w:rsidRDefault="00AA479B" w:rsidP="00CD76A2">
      <w:pPr>
        <w:spacing w:after="0"/>
      </w:pPr>
      <w:r>
        <w:separator/>
      </w:r>
    </w:p>
  </w:footnote>
  <w:footnote w:type="continuationSeparator" w:id="0">
    <w:p w14:paraId="3B6A9594" w14:textId="77777777" w:rsidR="00AA479B" w:rsidRDefault="00AA479B" w:rsidP="00CD76A2">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2B3E"/>
    <w:multiLevelType w:val="hybridMultilevel"/>
    <w:tmpl w:val="5A4A5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E210C"/>
    <w:multiLevelType w:val="hybridMultilevel"/>
    <w:tmpl w:val="F60CE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F22C7"/>
    <w:multiLevelType w:val="hybridMultilevel"/>
    <w:tmpl w:val="D7AE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10542"/>
    <w:multiLevelType w:val="hybridMultilevel"/>
    <w:tmpl w:val="BB90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B93332"/>
    <w:multiLevelType w:val="hybridMultilevel"/>
    <w:tmpl w:val="8EF0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5521B1"/>
    <w:multiLevelType w:val="hybridMultilevel"/>
    <w:tmpl w:val="87288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01332D"/>
    <w:multiLevelType w:val="hybridMultilevel"/>
    <w:tmpl w:val="E336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B5728E"/>
    <w:multiLevelType w:val="hybridMultilevel"/>
    <w:tmpl w:val="2780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756C97"/>
    <w:multiLevelType w:val="hybridMultilevel"/>
    <w:tmpl w:val="5872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3F384F"/>
    <w:multiLevelType w:val="hybridMultilevel"/>
    <w:tmpl w:val="CC36C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003D5E"/>
    <w:multiLevelType w:val="hybridMultilevel"/>
    <w:tmpl w:val="10E2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B421E4"/>
    <w:multiLevelType w:val="hybridMultilevel"/>
    <w:tmpl w:val="BF82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2F18A7"/>
    <w:multiLevelType w:val="hybridMultilevel"/>
    <w:tmpl w:val="FDEA9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A1797E"/>
    <w:multiLevelType w:val="hybridMultilevel"/>
    <w:tmpl w:val="41FA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877B8D"/>
    <w:multiLevelType w:val="hybridMultilevel"/>
    <w:tmpl w:val="46D01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C84DBA"/>
    <w:multiLevelType w:val="hybridMultilevel"/>
    <w:tmpl w:val="29E0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2D7041"/>
    <w:multiLevelType w:val="hybridMultilevel"/>
    <w:tmpl w:val="97C2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E27CCD"/>
    <w:multiLevelType w:val="hybridMultilevel"/>
    <w:tmpl w:val="3D9E6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920188"/>
    <w:multiLevelType w:val="hybridMultilevel"/>
    <w:tmpl w:val="F7B68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8D1E7E"/>
    <w:multiLevelType w:val="hybridMultilevel"/>
    <w:tmpl w:val="2208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5A2003"/>
    <w:multiLevelType w:val="hybridMultilevel"/>
    <w:tmpl w:val="A7BEB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81572F"/>
    <w:multiLevelType w:val="hybridMultilevel"/>
    <w:tmpl w:val="D7125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BA3B2C"/>
    <w:multiLevelType w:val="hybridMultilevel"/>
    <w:tmpl w:val="92D4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2710E1"/>
    <w:multiLevelType w:val="hybridMultilevel"/>
    <w:tmpl w:val="68C2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12324B"/>
    <w:multiLevelType w:val="hybridMultilevel"/>
    <w:tmpl w:val="4550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03497A"/>
    <w:multiLevelType w:val="hybridMultilevel"/>
    <w:tmpl w:val="FF18F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5F11D6"/>
    <w:multiLevelType w:val="hybridMultilevel"/>
    <w:tmpl w:val="DF545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8C6FB5"/>
    <w:multiLevelType w:val="hybridMultilevel"/>
    <w:tmpl w:val="64DA6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26"/>
  </w:num>
  <w:num w:numId="4">
    <w:abstractNumId w:val="13"/>
  </w:num>
  <w:num w:numId="5">
    <w:abstractNumId w:val="20"/>
  </w:num>
  <w:num w:numId="6">
    <w:abstractNumId w:val="25"/>
  </w:num>
  <w:num w:numId="7">
    <w:abstractNumId w:val="9"/>
  </w:num>
  <w:num w:numId="8">
    <w:abstractNumId w:val="3"/>
  </w:num>
  <w:num w:numId="9">
    <w:abstractNumId w:val="4"/>
  </w:num>
  <w:num w:numId="10">
    <w:abstractNumId w:val="16"/>
  </w:num>
  <w:num w:numId="11">
    <w:abstractNumId w:val="7"/>
  </w:num>
  <w:num w:numId="12">
    <w:abstractNumId w:val="5"/>
  </w:num>
  <w:num w:numId="13">
    <w:abstractNumId w:val="11"/>
  </w:num>
  <w:num w:numId="14">
    <w:abstractNumId w:val="12"/>
  </w:num>
  <w:num w:numId="15">
    <w:abstractNumId w:val="17"/>
  </w:num>
  <w:num w:numId="16">
    <w:abstractNumId w:val="0"/>
  </w:num>
  <w:num w:numId="17">
    <w:abstractNumId w:val="19"/>
  </w:num>
  <w:num w:numId="18">
    <w:abstractNumId w:val="23"/>
  </w:num>
  <w:num w:numId="19">
    <w:abstractNumId w:val="22"/>
  </w:num>
  <w:num w:numId="20">
    <w:abstractNumId w:val="14"/>
  </w:num>
  <w:num w:numId="21">
    <w:abstractNumId w:val="2"/>
  </w:num>
  <w:num w:numId="22">
    <w:abstractNumId w:val="18"/>
  </w:num>
  <w:num w:numId="23">
    <w:abstractNumId w:val="10"/>
  </w:num>
  <w:num w:numId="24">
    <w:abstractNumId w:val="1"/>
  </w:num>
  <w:num w:numId="25">
    <w:abstractNumId w:val="6"/>
  </w:num>
  <w:num w:numId="26">
    <w:abstractNumId w:val="27"/>
  </w:num>
  <w:num w:numId="27">
    <w:abstractNumId w:val="8"/>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44C"/>
    <w:rsid w:val="00021F66"/>
    <w:rsid w:val="00087308"/>
    <w:rsid w:val="000B1C49"/>
    <w:rsid w:val="000E086F"/>
    <w:rsid w:val="000E2A1D"/>
    <w:rsid w:val="001018DC"/>
    <w:rsid w:val="001175DE"/>
    <w:rsid w:val="001547B3"/>
    <w:rsid w:val="001850A7"/>
    <w:rsid w:val="00191E3A"/>
    <w:rsid w:val="00194130"/>
    <w:rsid w:val="001978D6"/>
    <w:rsid w:val="00197959"/>
    <w:rsid w:val="001A4805"/>
    <w:rsid w:val="002444CE"/>
    <w:rsid w:val="00245375"/>
    <w:rsid w:val="0026750E"/>
    <w:rsid w:val="00286473"/>
    <w:rsid w:val="00296E20"/>
    <w:rsid w:val="002C0A2B"/>
    <w:rsid w:val="002C0BD6"/>
    <w:rsid w:val="00326E60"/>
    <w:rsid w:val="00334276"/>
    <w:rsid w:val="00383449"/>
    <w:rsid w:val="003A55A4"/>
    <w:rsid w:val="00404C28"/>
    <w:rsid w:val="004161C7"/>
    <w:rsid w:val="00436AD8"/>
    <w:rsid w:val="00466C7C"/>
    <w:rsid w:val="004D42F2"/>
    <w:rsid w:val="004F0CB0"/>
    <w:rsid w:val="00542BD9"/>
    <w:rsid w:val="00555778"/>
    <w:rsid w:val="0057702D"/>
    <w:rsid w:val="005835E3"/>
    <w:rsid w:val="00595A43"/>
    <w:rsid w:val="005B5210"/>
    <w:rsid w:val="005C1BFB"/>
    <w:rsid w:val="005E6CB3"/>
    <w:rsid w:val="00603C4D"/>
    <w:rsid w:val="006055AB"/>
    <w:rsid w:val="0061091A"/>
    <w:rsid w:val="00615A57"/>
    <w:rsid w:val="00616236"/>
    <w:rsid w:val="00635B90"/>
    <w:rsid w:val="00640F14"/>
    <w:rsid w:val="00643161"/>
    <w:rsid w:val="00644CFF"/>
    <w:rsid w:val="00646269"/>
    <w:rsid w:val="00672AD4"/>
    <w:rsid w:val="00683A32"/>
    <w:rsid w:val="00693587"/>
    <w:rsid w:val="00694ED9"/>
    <w:rsid w:val="006E19BF"/>
    <w:rsid w:val="006F5218"/>
    <w:rsid w:val="007026CA"/>
    <w:rsid w:val="0070446C"/>
    <w:rsid w:val="007368C9"/>
    <w:rsid w:val="007576CA"/>
    <w:rsid w:val="00767A49"/>
    <w:rsid w:val="00784EE4"/>
    <w:rsid w:val="007B0A7B"/>
    <w:rsid w:val="007B3D2A"/>
    <w:rsid w:val="007E47C2"/>
    <w:rsid w:val="00802B5D"/>
    <w:rsid w:val="0085459C"/>
    <w:rsid w:val="008979AB"/>
    <w:rsid w:val="008D7E90"/>
    <w:rsid w:val="008E4F70"/>
    <w:rsid w:val="009436DB"/>
    <w:rsid w:val="009661F4"/>
    <w:rsid w:val="00981BCA"/>
    <w:rsid w:val="00995515"/>
    <w:rsid w:val="00A33544"/>
    <w:rsid w:val="00A9421A"/>
    <w:rsid w:val="00AA479B"/>
    <w:rsid w:val="00AA665A"/>
    <w:rsid w:val="00AC16F8"/>
    <w:rsid w:val="00AF58F1"/>
    <w:rsid w:val="00B016DF"/>
    <w:rsid w:val="00B37583"/>
    <w:rsid w:val="00B4744F"/>
    <w:rsid w:val="00B71D69"/>
    <w:rsid w:val="00B90ACF"/>
    <w:rsid w:val="00B96B9A"/>
    <w:rsid w:val="00BB18B1"/>
    <w:rsid w:val="00BD4730"/>
    <w:rsid w:val="00BD5507"/>
    <w:rsid w:val="00BE044C"/>
    <w:rsid w:val="00C516EE"/>
    <w:rsid w:val="00C525BC"/>
    <w:rsid w:val="00C7618C"/>
    <w:rsid w:val="00CA2178"/>
    <w:rsid w:val="00CA487C"/>
    <w:rsid w:val="00CB1E7A"/>
    <w:rsid w:val="00CC566E"/>
    <w:rsid w:val="00CD51A7"/>
    <w:rsid w:val="00CD76A2"/>
    <w:rsid w:val="00CE17AA"/>
    <w:rsid w:val="00D15C25"/>
    <w:rsid w:val="00D46531"/>
    <w:rsid w:val="00D55D7F"/>
    <w:rsid w:val="00DA0955"/>
    <w:rsid w:val="00DD3637"/>
    <w:rsid w:val="00DD64A3"/>
    <w:rsid w:val="00DF0A17"/>
    <w:rsid w:val="00DF495D"/>
    <w:rsid w:val="00DF6634"/>
    <w:rsid w:val="00E0209D"/>
    <w:rsid w:val="00E14552"/>
    <w:rsid w:val="00E15373"/>
    <w:rsid w:val="00E23DC0"/>
    <w:rsid w:val="00E52DC4"/>
    <w:rsid w:val="00E90B59"/>
    <w:rsid w:val="00E970D3"/>
    <w:rsid w:val="00EC208E"/>
    <w:rsid w:val="00EF132A"/>
    <w:rsid w:val="00F11118"/>
    <w:rsid w:val="00F12B69"/>
    <w:rsid w:val="00F508CC"/>
    <w:rsid w:val="00F5629A"/>
    <w:rsid w:val="00F924BB"/>
    <w:rsid w:val="00FD2F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FA9D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B5D"/>
    <w:pPr>
      <w:spacing w:after="240"/>
    </w:pPr>
  </w:style>
  <w:style w:type="paragraph" w:styleId="Heading1">
    <w:name w:val="heading 1"/>
    <w:basedOn w:val="Normal"/>
    <w:next w:val="Normal"/>
    <w:link w:val="Heading1Char"/>
    <w:uiPriority w:val="9"/>
    <w:qFormat/>
    <w:rsid w:val="00CA487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0A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unhideWhenUsed/>
    <w:qFormat/>
    <w:rsid w:val="007B3D2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BE044C"/>
  </w:style>
  <w:style w:type="paragraph" w:styleId="ListParagraph">
    <w:name w:val="List Paragraph"/>
    <w:basedOn w:val="Normal"/>
    <w:uiPriority w:val="34"/>
    <w:qFormat/>
    <w:rsid w:val="00802B5D"/>
    <w:pPr>
      <w:ind w:left="720"/>
      <w:contextualSpacing/>
    </w:pPr>
  </w:style>
  <w:style w:type="paragraph" w:styleId="NormalWeb">
    <w:name w:val="Normal (Web)"/>
    <w:basedOn w:val="Normal"/>
    <w:uiPriority w:val="99"/>
    <w:semiHidden/>
    <w:unhideWhenUsed/>
    <w:rsid w:val="00802B5D"/>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802B5D"/>
    <w:rPr>
      <w:i/>
      <w:iCs/>
    </w:rPr>
  </w:style>
  <w:style w:type="character" w:customStyle="1" w:styleId="apple-converted-space">
    <w:name w:val="apple-converted-space"/>
    <w:basedOn w:val="DefaultParagraphFont"/>
    <w:rsid w:val="00802B5D"/>
  </w:style>
  <w:style w:type="character" w:styleId="Strong">
    <w:name w:val="Strong"/>
    <w:basedOn w:val="DefaultParagraphFont"/>
    <w:uiPriority w:val="22"/>
    <w:qFormat/>
    <w:rsid w:val="00802B5D"/>
    <w:rPr>
      <w:b/>
      <w:bCs/>
    </w:rPr>
  </w:style>
  <w:style w:type="character" w:customStyle="1" w:styleId="Heading1Char">
    <w:name w:val="Heading 1 Char"/>
    <w:basedOn w:val="DefaultParagraphFont"/>
    <w:link w:val="Heading1"/>
    <w:uiPriority w:val="9"/>
    <w:rsid w:val="00CA487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99"/>
    <w:qFormat/>
    <w:rsid w:val="00CA48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CA487C"/>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EC208E"/>
    <w:rPr>
      <w:smallCaps/>
      <w:color w:val="C0504D" w:themeColor="accent2"/>
      <w:u w:val="single"/>
    </w:rPr>
  </w:style>
  <w:style w:type="character" w:styleId="CommentReference">
    <w:name w:val="annotation reference"/>
    <w:basedOn w:val="DefaultParagraphFont"/>
    <w:uiPriority w:val="99"/>
    <w:semiHidden/>
    <w:unhideWhenUsed/>
    <w:rsid w:val="002C0BD6"/>
    <w:rPr>
      <w:sz w:val="18"/>
      <w:szCs w:val="18"/>
    </w:rPr>
  </w:style>
  <w:style w:type="paragraph" w:styleId="CommentText">
    <w:name w:val="annotation text"/>
    <w:basedOn w:val="Normal"/>
    <w:link w:val="CommentTextChar"/>
    <w:uiPriority w:val="99"/>
    <w:semiHidden/>
    <w:unhideWhenUsed/>
    <w:rsid w:val="002C0BD6"/>
  </w:style>
  <w:style w:type="character" w:customStyle="1" w:styleId="CommentTextChar">
    <w:name w:val="Comment Text Char"/>
    <w:basedOn w:val="DefaultParagraphFont"/>
    <w:link w:val="CommentText"/>
    <w:uiPriority w:val="99"/>
    <w:semiHidden/>
    <w:rsid w:val="002C0BD6"/>
  </w:style>
  <w:style w:type="paragraph" w:styleId="CommentSubject">
    <w:name w:val="annotation subject"/>
    <w:basedOn w:val="CommentText"/>
    <w:next w:val="CommentText"/>
    <w:link w:val="CommentSubjectChar"/>
    <w:uiPriority w:val="99"/>
    <w:semiHidden/>
    <w:unhideWhenUsed/>
    <w:rsid w:val="002C0BD6"/>
    <w:rPr>
      <w:b/>
      <w:bCs/>
      <w:sz w:val="20"/>
      <w:szCs w:val="20"/>
    </w:rPr>
  </w:style>
  <w:style w:type="character" w:customStyle="1" w:styleId="CommentSubjectChar">
    <w:name w:val="Comment Subject Char"/>
    <w:basedOn w:val="CommentTextChar"/>
    <w:link w:val="CommentSubject"/>
    <w:uiPriority w:val="99"/>
    <w:semiHidden/>
    <w:rsid w:val="002C0BD6"/>
    <w:rPr>
      <w:b/>
      <w:bCs/>
      <w:sz w:val="20"/>
      <w:szCs w:val="20"/>
    </w:rPr>
  </w:style>
  <w:style w:type="paragraph" w:styleId="BalloonText">
    <w:name w:val="Balloon Text"/>
    <w:basedOn w:val="Normal"/>
    <w:link w:val="BalloonTextChar"/>
    <w:uiPriority w:val="99"/>
    <w:semiHidden/>
    <w:unhideWhenUsed/>
    <w:rsid w:val="002C0BD6"/>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C0BD6"/>
    <w:rPr>
      <w:rFonts w:ascii="Lucida Grande" w:hAnsi="Lucida Grande"/>
      <w:sz w:val="18"/>
      <w:szCs w:val="18"/>
    </w:rPr>
  </w:style>
  <w:style w:type="paragraph" w:styleId="NoSpacing">
    <w:name w:val="No Spacing"/>
    <w:uiPriority w:val="1"/>
    <w:qFormat/>
    <w:rsid w:val="001A4805"/>
  </w:style>
  <w:style w:type="character" w:styleId="Hyperlink">
    <w:name w:val="Hyperlink"/>
    <w:basedOn w:val="DefaultParagraphFont"/>
    <w:uiPriority w:val="99"/>
    <w:semiHidden/>
    <w:unhideWhenUsed/>
    <w:rsid w:val="007E47C2"/>
    <w:rPr>
      <w:color w:val="0000FF"/>
      <w:u w:val="single"/>
    </w:rPr>
  </w:style>
  <w:style w:type="character" w:customStyle="1" w:styleId="Heading6Char">
    <w:name w:val="Heading 6 Char"/>
    <w:basedOn w:val="DefaultParagraphFont"/>
    <w:link w:val="Heading6"/>
    <w:uiPriority w:val="9"/>
    <w:rsid w:val="007B3D2A"/>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21F66"/>
    <w:rPr>
      <w:color w:val="800080" w:themeColor="followedHyperlink"/>
      <w:u w:val="single"/>
    </w:rPr>
  </w:style>
  <w:style w:type="character" w:customStyle="1" w:styleId="Heading2Char">
    <w:name w:val="Heading 2 Char"/>
    <w:basedOn w:val="DefaultParagraphFont"/>
    <w:link w:val="Heading2"/>
    <w:uiPriority w:val="9"/>
    <w:rsid w:val="00DF0A1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D76A2"/>
    <w:pPr>
      <w:tabs>
        <w:tab w:val="center" w:pos="4320"/>
        <w:tab w:val="right" w:pos="8640"/>
      </w:tabs>
      <w:spacing w:after="0"/>
    </w:pPr>
  </w:style>
  <w:style w:type="character" w:customStyle="1" w:styleId="HeaderChar">
    <w:name w:val="Header Char"/>
    <w:basedOn w:val="DefaultParagraphFont"/>
    <w:link w:val="Header"/>
    <w:uiPriority w:val="99"/>
    <w:rsid w:val="00CD76A2"/>
  </w:style>
  <w:style w:type="paragraph" w:styleId="Footer">
    <w:name w:val="footer"/>
    <w:basedOn w:val="Normal"/>
    <w:link w:val="FooterChar"/>
    <w:uiPriority w:val="99"/>
    <w:unhideWhenUsed/>
    <w:rsid w:val="00CD76A2"/>
    <w:pPr>
      <w:tabs>
        <w:tab w:val="center" w:pos="4320"/>
        <w:tab w:val="right" w:pos="8640"/>
      </w:tabs>
      <w:spacing w:after="0"/>
    </w:pPr>
  </w:style>
  <w:style w:type="character" w:customStyle="1" w:styleId="FooterChar">
    <w:name w:val="Footer Char"/>
    <w:basedOn w:val="DefaultParagraphFont"/>
    <w:link w:val="Footer"/>
    <w:uiPriority w:val="99"/>
    <w:rsid w:val="00CD76A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B5D"/>
    <w:pPr>
      <w:spacing w:after="240"/>
    </w:pPr>
  </w:style>
  <w:style w:type="paragraph" w:styleId="Heading1">
    <w:name w:val="heading 1"/>
    <w:basedOn w:val="Normal"/>
    <w:next w:val="Normal"/>
    <w:link w:val="Heading1Char"/>
    <w:uiPriority w:val="9"/>
    <w:qFormat/>
    <w:rsid w:val="00CA487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0A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unhideWhenUsed/>
    <w:qFormat/>
    <w:rsid w:val="007B3D2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BE044C"/>
  </w:style>
  <w:style w:type="paragraph" w:styleId="ListParagraph">
    <w:name w:val="List Paragraph"/>
    <w:basedOn w:val="Normal"/>
    <w:uiPriority w:val="34"/>
    <w:qFormat/>
    <w:rsid w:val="00802B5D"/>
    <w:pPr>
      <w:ind w:left="720"/>
      <w:contextualSpacing/>
    </w:pPr>
  </w:style>
  <w:style w:type="paragraph" w:styleId="NormalWeb">
    <w:name w:val="Normal (Web)"/>
    <w:basedOn w:val="Normal"/>
    <w:uiPriority w:val="99"/>
    <w:semiHidden/>
    <w:unhideWhenUsed/>
    <w:rsid w:val="00802B5D"/>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802B5D"/>
    <w:rPr>
      <w:i/>
      <w:iCs/>
    </w:rPr>
  </w:style>
  <w:style w:type="character" w:customStyle="1" w:styleId="apple-converted-space">
    <w:name w:val="apple-converted-space"/>
    <w:basedOn w:val="DefaultParagraphFont"/>
    <w:rsid w:val="00802B5D"/>
  </w:style>
  <w:style w:type="character" w:styleId="Strong">
    <w:name w:val="Strong"/>
    <w:basedOn w:val="DefaultParagraphFont"/>
    <w:uiPriority w:val="22"/>
    <w:qFormat/>
    <w:rsid w:val="00802B5D"/>
    <w:rPr>
      <w:b/>
      <w:bCs/>
    </w:rPr>
  </w:style>
  <w:style w:type="character" w:customStyle="1" w:styleId="Heading1Char">
    <w:name w:val="Heading 1 Char"/>
    <w:basedOn w:val="DefaultParagraphFont"/>
    <w:link w:val="Heading1"/>
    <w:uiPriority w:val="9"/>
    <w:rsid w:val="00CA487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99"/>
    <w:qFormat/>
    <w:rsid w:val="00CA48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CA487C"/>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EC208E"/>
    <w:rPr>
      <w:smallCaps/>
      <w:color w:val="C0504D" w:themeColor="accent2"/>
      <w:u w:val="single"/>
    </w:rPr>
  </w:style>
  <w:style w:type="character" w:styleId="CommentReference">
    <w:name w:val="annotation reference"/>
    <w:basedOn w:val="DefaultParagraphFont"/>
    <w:uiPriority w:val="99"/>
    <w:semiHidden/>
    <w:unhideWhenUsed/>
    <w:rsid w:val="002C0BD6"/>
    <w:rPr>
      <w:sz w:val="18"/>
      <w:szCs w:val="18"/>
    </w:rPr>
  </w:style>
  <w:style w:type="paragraph" w:styleId="CommentText">
    <w:name w:val="annotation text"/>
    <w:basedOn w:val="Normal"/>
    <w:link w:val="CommentTextChar"/>
    <w:uiPriority w:val="99"/>
    <w:semiHidden/>
    <w:unhideWhenUsed/>
    <w:rsid w:val="002C0BD6"/>
  </w:style>
  <w:style w:type="character" w:customStyle="1" w:styleId="CommentTextChar">
    <w:name w:val="Comment Text Char"/>
    <w:basedOn w:val="DefaultParagraphFont"/>
    <w:link w:val="CommentText"/>
    <w:uiPriority w:val="99"/>
    <w:semiHidden/>
    <w:rsid w:val="002C0BD6"/>
  </w:style>
  <w:style w:type="paragraph" w:styleId="CommentSubject">
    <w:name w:val="annotation subject"/>
    <w:basedOn w:val="CommentText"/>
    <w:next w:val="CommentText"/>
    <w:link w:val="CommentSubjectChar"/>
    <w:uiPriority w:val="99"/>
    <w:semiHidden/>
    <w:unhideWhenUsed/>
    <w:rsid w:val="002C0BD6"/>
    <w:rPr>
      <w:b/>
      <w:bCs/>
      <w:sz w:val="20"/>
      <w:szCs w:val="20"/>
    </w:rPr>
  </w:style>
  <w:style w:type="character" w:customStyle="1" w:styleId="CommentSubjectChar">
    <w:name w:val="Comment Subject Char"/>
    <w:basedOn w:val="CommentTextChar"/>
    <w:link w:val="CommentSubject"/>
    <w:uiPriority w:val="99"/>
    <w:semiHidden/>
    <w:rsid w:val="002C0BD6"/>
    <w:rPr>
      <w:b/>
      <w:bCs/>
      <w:sz w:val="20"/>
      <w:szCs w:val="20"/>
    </w:rPr>
  </w:style>
  <w:style w:type="paragraph" w:styleId="BalloonText">
    <w:name w:val="Balloon Text"/>
    <w:basedOn w:val="Normal"/>
    <w:link w:val="BalloonTextChar"/>
    <w:uiPriority w:val="99"/>
    <w:semiHidden/>
    <w:unhideWhenUsed/>
    <w:rsid w:val="002C0BD6"/>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C0BD6"/>
    <w:rPr>
      <w:rFonts w:ascii="Lucida Grande" w:hAnsi="Lucida Grande"/>
      <w:sz w:val="18"/>
      <w:szCs w:val="18"/>
    </w:rPr>
  </w:style>
  <w:style w:type="paragraph" w:styleId="NoSpacing">
    <w:name w:val="No Spacing"/>
    <w:uiPriority w:val="1"/>
    <w:qFormat/>
    <w:rsid w:val="001A4805"/>
  </w:style>
  <w:style w:type="character" w:styleId="Hyperlink">
    <w:name w:val="Hyperlink"/>
    <w:basedOn w:val="DefaultParagraphFont"/>
    <w:uiPriority w:val="99"/>
    <w:semiHidden/>
    <w:unhideWhenUsed/>
    <w:rsid w:val="007E47C2"/>
    <w:rPr>
      <w:color w:val="0000FF"/>
      <w:u w:val="single"/>
    </w:rPr>
  </w:style>
  <w:style w:type="character" w:customStyle="1" w:styleId="Heading6Char">
    <w:name w:val="Heading 6 Char"/>
    <w:basedOn w:val="DefaultParagraphFont"/>
    <w:link w:val="Heading6"/>
    <w:uiPriority w:val="9"/>
    <w:rsid w:val="007B3D2A"/>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21F66"/>
    <w:rPr>
      <w:color w:val="800080" w:themeColor="followedHyperlink"/>
      <w:u w:val="single"/>
    </w:rPr>
  </w:style>
  <w:style w:type="character" w:customStyle="1" w:styleId="Heading2Char">
    <w:name w:val="Heading 2 Char"/>
    <w:basedOn w:val="DefaultParagraphFont"/>
    <w:link w:val="Heading2"/>
    <w:uiPriority w:val="9"/>
    <w:rsid w:val="00DF0A1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D76A2"/>
    <w:pPr>
      <w:tabs>
        <w:tab w:val="center" w:pos="4320"/>
        <w:tab w:val="right" w:pos="8640"/>
      </w:tabs>
      <w:spacing w:after="0"/>
    </w:pPr>
  </w:style>
  <w:style w:type="character" w:customStyle="1" w:styleId="HeaderChar">
    <w:name w:val="Header Char"/>
    <w:basedOn w:val="DefaultParagraphFont"/>
    <w:link w:val="Header"/>
    <w:uiPriority w:val="99"/>
    <w:rsid w:val="00CD76A2"/>
  </w:style>
  <w:style w:type="paragraph" w:styleId="Footer">
    <w:name w:val="footer"/>
    <w:basedOn w:val="Normal"/>
    <w:link w:val="FooterChar"/>
    <w:uiPriority w:val="99"/>
    <w:unhideWhenUsed/>
    <w:rsid w:val="00CD76A2"/>
    <w:pPr>
      <w:tabs>
        <w:tab w:val="center" w:pos="4320"/>
        <w:tab w:val="right" w:pos="8640"/>
      </w:tabs>
      <w:spacing w:after="0"/>
    </w:pPr>
  </w:style>
  <w:style w:type="character" w:customStyle="1" w:styleId="FooterChar">
    <w:name w:val="Footer Char"/>
    <w:basedOn w:val="DefaultParagraphFont"/>
    <w:link w:val="Footer"/>
    <w:uiPriority w:val="99"/>
    <w:rsid w:val="00CD7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66208">
      <w:bodyDiv w:val="1"/>
      <w:marLeft w:val="0"/>
      <w:marRight w:val="0"/>
      <w:marTop w:val="0"/>
      <w:marBottom w:val="0"/>
      <w:divBdr>
        <w:top w:val="none" w:sz="0" w:space="0" w:color="auto"/>
        <w:left w:val="none" w:sz="0" w:space="0" w:color="auto"/>
        <w:bottom w:val="none" w:sz="0" w:space="0" w:color="auto"/>
        <w:right w:val="none" w:sz="0" w:space="0" w:color="auto"/>
      </w:divBdr>
    </w:div>
    <w:div w:id="358970820">
      <w:bodyDiv w:val="1"/>
      <w:marLeft w:val="0"/>
      <w:marRight w:val="0"/>
      <w:marTop w:val="0"/>
      <w:marBottom w:val="0"/>
      <w:divBdr>
        <w:top w:val="none" w:sz="0" w:space="0" w:color="auto"/>
        <w:left w:val="none" w:sz="0" w:space="0" w:color="auto"/>
        <w:bottom w:val="none" w:sz="0" w:space="0" w:color="auto"/>
        <w:right w:val="none" w:sz="0" w:space="0" w:color="auto"/>
      </w:divBdr>
    </w:div>
    <w:div w:id="404307361">
      <w:bodyDiv w:val="1"/>
      <w:marLeft w:val="0"/>
      <w:marRight w:val="0"/>
      <w:marTop w:val="0"/>
      <w:marBottom w:val="0"/>
      <w:divBdr>
        <w:top w:val="none" w:sz="0" w:space="0" w:color="auto"/>
        <w:left w:val="none" w:sz="0" w:space="0" w:color="auto"/>
        <w:bottom w:val="none" w:sz="0" w:space="0" w:color="auto"/>
        <w:right w:val="none" w:sz="0" w:space="0" w:color="auto"/>
      </w:divBdr>
    </w:div>
    <w:div w:id="681471018">
      <w:bodyDiv w:val="1"/>
      <w:marLeft w:val="0"/>
      <w:marRight w:val="0"/>
      <w:marTop w:val="0"/>
      <w:marBottom w:val="0"/>
      <w:divBdr>
        <w:top w:val="none" w:sz="0" w:space="0" w:color="auto"/>
        <w:left w:val="none" w:sz="0" w:space="0" w:color="auto"/>
        <w:bottom w:val="none" w:sz="0" w:space="0" w:color="auto"/>
        <w:right w:val="none" w:sz="0" w:space="0" w:color="auto"/>
      </w:divBdr>
    </w:div>
    <w:div w:id="749237168">
      <w:bodyDiv w:val="1"/>
      <w:marLeft w:val="0"/>
      <w:marRight w:val="0"/>
      <w:marTop w:val="0"/>
      <w:marBottom w:val="0"/>
      <w:divBdr>
        <w:top w:val="none" w:sz="0" w:space="0" w:color="auto"/>
        <w:left w:val="none" w:sz="0" w:space="0" w:color="auto"/>
        <w:bottom w:val="none" w:sz="0" w:space="0" w:color="auto"/>
        <w:right w:val="none" w:sz="0" w:space="0" w:color="auto"/>
      </w:divBdr>
    </w:div>
    <w:div w:id="805590951">
      <w:bodyDiv w:val="1"/>
      <w:marLeft w:val="0"/>
      <w:marRight w:val="0"/>
      <w:marTop w:val="0"/>
      <w:marBottom w:val="0"/>
      <w:divBdr>
        <w:top w:val="none" w:sz="0" w:space="0" w:color="auto"/>
        <w:left w:val="none" w:sz="0" w:space="0" w:color="auto"/>
        <w:bottom w:val="none" w:sz="0" w:space="0" w:color="auto"/>
        <w:right w:val="none" w:sz="0" w:space="0" w:color="auto"/>
      </w:divBdr>
    </w:div>
    <w:div w:id="862284469">
      <w:bodyDiv w:val="1"/>
      <w:marLeft w:val="0"/>
      <w:marRight w:val="0"/>
      <w:marTop w:val="0"/>
      <w:marBottom w:val="0"/>
      <w:divBdr>
        <w:top w:val="none" w:sz="0" w:space="0" w:color="auto"/>
        <w:left w:val="none" w:sz="0" w:space="0" w:color="auto"/>
        <w:bottom w:val="none" w:sz="0" w:space="0" w:color="auto"/>
        <w:right w:val="none" w:sz="0" w:space="0" w:color="auto"/>
      </w:divBdr>
    </w:div>
    <w:div w:id="1014376480">
      <w:bodyDiv w:val="1"/>
      <w:marLeft w:val="0"/>
      <w:marRight w:val="0"/>
      <w:marTop w:val="0"/>
      <w:marBottom w:val="0"/>
      <w:divBdr>
        <w:top w:val="none" w:sz="0" w:space="0" w:color="auto"/>
        <w:left w:val="none" w:sz="0" w:space="0" w:color="auto"/>
        <w:bottom w:val="none" w:sz="0" w:space="0" w:color="auto"/>
        <w:right w:val="none" w:sz="0" w:space="0" w:color="auto"/>
      </w:divBdr>
    </w:div>
    <w:div w:id="1065252135">
      <w:bodyDiv w:val="1"/>
      <w:marLeft w:val="0"/>
      <w:marRight w:val="0"/>
      <w:marTop w:val="0"/>
      <w:marBottom w:val="0"/>
      <w:divBdr>
        <w:top w:val="none" w:sz="0" w:space="0" w:color="auto"/>
        <w:left w:val="none" w:sz="0" w:space="0" w:color="auto"/>
        <w:bottom w:val="none" w:sz="0" w:space="0" w:color="auto"/>
        <w:right w:val="none" w:sz="0" w:space="0" w:color="auto"/>
      </w:divBdr>
      <w:divsChild>
        <w:div w:id="1113750842">
          <w:marLeft w:val="120"/>
          <w:marRight w:val="120"/>
          <w:marTop w:val="120"/>
          <w:marBottom w:val="120"/>
          <w:divBdr>
            <w:top w:val="none" w:sz="0" w:space="0" w:color="auto"/>
            <w:left w:val="none" w:sz="0" w:space="0" w:color="auto"/>
            <w:bottom w:val="none" w:sz="0" w:space="0" w:color="auto"/>
            <w:right w:val="none" w:sz="0" w:space="0" w:color="auto"/>
          </w:divBdr>
        </w:div>
      </w:divsChild>
    </w:div>
    <w:div w:id="1157956507">
      <w:bodyDiv w:val="1"/>
      <w:marLeft w:val="0"/>
      <w:marRight w:val="0"/>
      <w:marTop w:val="0"/>
      <w:marBottom w:val="0"/>
      <w:divBdr>
        <w:top w:val="none" w:sz="0" w:space="0" w:color="auto"/>
        <w:left w:val="none" w:sz="0" w:space="0" w:color="auto"/>
        <w:bottom w:val="none" w:sz="0" w:space="0" w:color="auto"/>
        <w:right w:val="none" w:sz="0" w:space="0" w:color="auto"/>
      </w:divBdr>
    </w:div>
    <w:div w:id="1208761577">
      <w:bodyDiv w:val="1"/>
      <w:marLeft w:val="0"/>
      <w:marRight w:val="0"/>
      <w:marTop w:val="0"/>
      <w:marBottom w:val="0"/>
      <w:divBdr>
        <w:top w:val="none" w:sz="0" w:space="0" w:color="auto"/>
        <w:left w:val="none" w:sz="0" w:space="0" w:color="auto"/>
        <w:bottom w:val="none" w:sz="0" w:space="0" w:color="auto"/>
        <w:right w:val="none" w:sz="0" w:space="0" w:color="auto"/>
      </w:divBdr>
    </w:div>
    <w:div w:id="1245144495">
      <w:bodyDiv w:val="1"/>
      <w:marLeft w:val="0"/>
      <w:marRight w:val="0"/>
      <w:marTop w:val="0"/>
      <w:marBottom w:val="0"/>
      <w:divBdr>
        <w:top w:val="none" w:sz="0" w:space="0" w:color="auto"/>
        <w:left w:val="none" w:sz="0" w:space="0" w:color="auto"/>
        <w:bottom w:val="none" w:sz="0" w:space="0" w:color="auto"/>
        <w:right w:val="none" w:sz="0" w:space="0" w:color="auto"/>
      </w:divBdr>
    </w:div>
    <w:div w:id="1699041540">
      <w:bodyDiv w:val="1"/>
      <w:marLeft w:val="0"/>
      <w:marRight w:val="0"/>
      <w:marTop w:val="0"/>
      <w:marBottom w:val="0"/>
      <w:divBdr>
        <w:top w:val="none" w:sz="0" w:space="0" w:color="auto"/>
        <w:left w:val="none" w:sz="0" w:space="0" w:color="auto"/>
        <w:bottom w:val="none" w:sz="0" w:space="0" w:color="auto"/>
        <w:right w:val="none" w:sz="0" w:space="0" w:color="auto"/>
      </w:divBdr>
    </w:div>
    <w:div w:id="1753159988">
      <w:bodyDiv w:val="1"/>
      <w:marLeft w:val="0"/>
      <w:marRight w:val="0"/>
      <w:marTop w:val="0"/>
      <w:marBottom w:val="0"/>
      <w:divBdr>
        <w:top w:val="none" w:sz="0" w:space="0" w:color="auto"/>
        <w:left w:val="none" w:sz="0" w:space="0" w:color="auto"/>
        <w:bottom w:val="none" w:sz="0" w:space="0" w:color="auto"/>
        <w:right w:val="none" w:sz="0" w:space="0" w:color="auto"/>
      </w:divBdr>
    </w:div>
    <w:div w:id="1766000381">
      <w:bodyDiv w:val="1"/>
      <w:marLeft w:val="0"/>
      <w:marRight w:val="0"/>
      <w:marTop w:val="0"/>
      <w:marBottom w:val="0"/>
      <w:divBdr>
        <w:top w:val="none" w:sz="0" w:space="0" w:color="auto"/>
        <w:left w:val="none" w:sz="0" w:space="0" w:color="auto"/>
        <w:bottom w:val="none" w:sz="0" w:space="0" w:color="auto"/>
        <w:right w:val="none" w:sz="0" w:space="0" w:color="auto"/>
      </w:divBdr>
      <w:divsChild>
        <w:div w:id="1548957616">
          <w:marLeft w:val="120"/>
          <w:marRight w:val="120"/>
          <w:marTop w:val="120"/>
          <w:marBottom w:val="120"/>
          <w:divBdr>
            <w:top w:val="none" w:sz="0" w:space="0" w:color="auto"/>
            <w:left w:val="none" w:sz="0" w:space="0" w:color="auto"/>
            <w:bottom w:val="none" w:sz="0" w:space="0" w:color="auto"/>
            <w:right w:val="none" w:sz="0" w:space="0" w:color="auto"/>
          </w:divBdr>
        </w:div>
      </w:divsChild>
    </w:div>
    <w:div w:id="1793205863">
      <w:bodyDiv w:val="1"/>
      <w:marLeft w:val="0"/>
      <w:marRight w:val="0"/>
      <w:marTop w:val="0"/>
      <w:marBottom w:val="0"/>
      <w:divBdr>
        <w:top w:val="none" w:sz="0" w:space="0" w:color="auto"/>
        <w:left w:val="none" w:sz="0" w:space="0" w:color="auto"/>
        <w:bottom w:val="none" w:sz="0" w:space="0" w:color="auto"/>
        <w:right w:val="none" w:sz="0" w:space="0" w:color="auto"/>
      </w:divBdr>
    </w:div>
    <w:div w:id="1967080830">
      <w:bodyDiv w:val="1"/>
      <w:marLeft w:val="0"/>
      <w:marRight w:val="0"/>
      <w:marTop w:val="0"/>
      <w:marBottom w:val="0"/>
      <w:divBdr>
        <w:top w:val="none" w:sz="0" w:space="0" w:color="auto"/>
        <w:left w:val="none" w:sz="0" w:space="0" w:color="auto"/>
        <w:bottom w:val="none" w:sz="0" w:space="0" w:color="auto"/>
        <w:right w:val="none" w:sz="0" w:space="0" w:color="auto"/>
      </w:divBdr>
    </w:div>
    <w:div w:id="19676589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6510B-FB84-674F-BA04-B8906CC86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14</Pages>
  <Words>3178</Words>
  <Characters>18121</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Holman</dc:creator>
  <cp:keywords/>
  <dc:description/>
  <cp:lastModifiedBy>Sara Holman</cp:lastModifiedBy>
  <cp:revision>5</cp:revision>
  <dcterms:created xsi:type="dcterms:W3CDTF">2012-01-06T18:23:00Z</dcterms:created>
  <dcterms:modified xsi:type="dcterms:W3CDTF">2012-01-11T18:22:00Z</dcterms:modified>
</cp:coreProperties>
</file>