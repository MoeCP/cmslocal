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27" w:rsidRPr="001F5D72" w:rsidRDefault="00C47027" w:rsidP="00BD221F">
      <w:pPr>
        <w:spacing w:after="0" w:line="480" w:lineRule="auto"/>
        <w:rPr>
          <w:rFonts w:ascii="Times New Roman" w:hAnsi="Times New Roman"/>
          <w:sz w:val="24"/>
          <w:szCs w:val="24"/>
        </w:rPr>
      </w:pPr>
      <w:r w:rsidRPr="001F5D72">
        <w:rPr>
          <w:rFonts w:ascii="Times New Roman" w:hAnsi="Times New Roman"/>
          <w:sz w:val="24"/>
          <w:szCs w:val="24"/>
        </w:rPr>
        <w:t xml:space="preserve">Bria </w:t>
      </w:r>
      <w:proofErr w:type="spellStart"/>
      <w:r w:rsidRPr="001F5D72">
        <w:rPr>
          <w:rFonts w:ascii="Times New Roman" w:hAnsi="Times New Roman"/>
          <w:sz w:val="24"/>
          <w:szCs w:val="24"/>
        </w:rPr>
        <w:t>Thurlow</w:t>
      </w:r>
      <w:proofErr w:type="spellEnd"/>
    </w:p>
    <w:p w:rsidR="00C47027" w:rsidRPr="001F5D72" w:rsidRDefault="00C47027" w:rsidP="00BD221F">
      <w:pPr>
        <w:spacing w:after="0" w:line="480" w:lineRule="auto"/>
        <w:rPr>
          <w:rFonts w:ascii="Times New Roman" w:hAnsi="Times New Roman"/>
          <w:sz w:val="24"/>
          <w:szCs w:val="24"/>
        </w:rPr>
      </w:pPr>
      <w:r w:rsidRPr="001F5D72">
        <w:rPr>
          <w:rFonts w:ascii="Times New Roman" w:hAnsi="Times New Roman"/>
          <w:sz w:val="24"/>
          <w:szCs w:val="24"/>
        </w:rPr>
        <w:t>Spring 2010</w:t>
      </w:r>
    </w:p>
    <w:p w:rsidR="00C47027" w:rsidRPr="001F5D72" w:rsidRDefault="00C47027" w:rsidP="00BD221F">
      <w:pPr>
        <w:spacing w:after="0" w:line="480" w:lineRule="auto"/>
        <w:rPr>
          <w:rFonts w:ascii="Times New Roman" w:hAnsi="Times New Roman"/>
          <w:sz w:val="24"/>
          <w:szCs w:val="24"/>
        </w:rPr>
      </w:pPr>
      <w:r w:rsidRPr="001F5D72">
        <w:rPr>
          <w:rFonts w:ascii="Times New Roman" w:hAnsi="Times New Roman"/>
          <w:sz w:val="24"/>
          <w:szCs w:val="24"/>
        </w:rPr>
        <w:t xml:space="preserve">Dr. H. </w:t>
      </w:r>
      <w:proofErr w:type="spellStart"/>
      <w:r w:rsidRPr="001F5D72">
        <w:rPr>
          <w:rFonts w:ascii="Times New Roman" w:hAnsi="Times New Roman"/>
          <w:sz w:val="24"/>
          <w:szCs w:val="24"/>
        </w:rPr>
        <w:t>Anastasiou</w:t>
      </w:r>
      <w:proofErr w:type="spellEnd"/>
    </w:p>
    <w:p w:rsidR="00C47027" w:rsidRDefault="00C47027" w:rsidP="00BD221F">
      <w:pPr>
        <w:spacing w:after="0" w:line="480" w:lineRule="auto"/>
        <w:rPr>
          <w:rFonts w:ascii="Times New Roman" w:hAnsi="Times New Roman"/>
          <w:sz w:val="24"/>
          <w:szCs w:val="24"/>
        </w:rPr>
      </w:pPr>
      <w:r w:rsidRPr="001F5D72">
        <w:rPr>
          <w:rFonts w:ascii="Times New Roman" w:hAnsi="Times New Roman"/>
          <w:sz w:val="24"/>
          <w:szCs w:val="24"/>
        </w:rPr>
        <w:t>Final Paper</w:t>
      </w:r>
      <w:r>
        <w:rPr>
          <w:rFonts w:ascii="Times New Roman" w:hAnsi="Times New Roman"/>
          <w:sz w:val="24"/>
          <w:szCs w:val="24"/>
        </w:rPr>
        <w:t xml:space="preserve">                     </w:t>
      </w:r>
    </w:p>
    <w:p w:rsidR="00C47027" w:rsidRPr="001F5D72" w:rsidRDefault="00C47027" w:rsidP="007C619E">
      <w:pPr>
        <w:spacing w:after="0" w:line="480" w:lineRule="auto"/>
        <w:jc w:val="center"/>
        <w:rPr>
          <w:rFonts w:ascii="Times New Roman" w:hAnsi="Times New Roman"/>
          <w:sz w:val="24"/>
          <w:szCs w:val="24"/>
        </w:rPr>
      </w:pPr>
      <w:r>
        <w:rPr>
          <w:rFonts w:ascii="Times New Roman" w:hAnsi="Times New Roman"/>
          <w:sz w:val="24"/>
          <w:szCs w:val="24"/>
        </w:rPr>
        <w:t>Thinking, Love, and Direction for Knowing: Perspectives on Morality</w:t>
      </w:r>
    </w:p>
    <w:p w:rsidR="00C47027" w:rsidRPr="001F5D72" w:rsidRDefault="00C47027" w:rsidP="00430EDC">
      <w:pPr>
        <w:spacing w:after="0" w:line="480" w:lineRule="auto"/>
        <w:ind w:firstLine="720"/>
        <w:rPr>
          <w:rFonts w:ascii="Times New Roman" w:hAnsi="Times New Roman"/>
          <w:sz w:val="24"/>
          <w:szCs w:val="24"/>
        </w:rPr>
      </w:pPr>
      <w:r w:rsidRPr="001F5D72">
        <w:rPr>
          <w:rFonts w:ascii="Times New Roman" w:hAnsi="Times New Roman"/>
          <w:sz w:val="24"/>
          <w:szCs w:val="24"/>
        </w:rPr>
        <w:t>Th</w:t>
      </w:r>
      <w:r>
        <w:rPr>
          <w:rFonts w:ascii="Times New Roman" w:hAnsi="Times New Roman"/>
          <w:sz w:val="24"/>
          <w:szCs w:val="24"/>
        </w:rPr>
        <w:t>e issue</w:t>
      </w:r>
      <w:r w:rsidRPr="001F5D72">
        <w:rPr>
          <w:rFonts w:ascii="Times New Roman" w:hAnsi="Times New Roman"/>
          <w:sz w:val="24"/>
          <w:szCs w:val="24"/>
        </w:rPr>
        <w:t xml:space="preserve"> of evil is pervasive, and its study complex. Consideration of solutions and realization of peace in an atmosphere wrought by conflict meet persistent interference by group and individual perceptual bias on every level of moral and ethical conduct and mentality. Multiple discipl</w:t>
      </w:r>
      <w:r>
        <w:rPr>
          <w:rFonts w:ascii="Times New Roman" w:hAnsi="Times New Roman"/>
          <w:sz w:val="24"/>
          <w:szCs w:val="24"/>
        </w:rPr>
        <w:t>ines have addressed the issue surrounding evildoing</w:t>
      </w:r>
      <w:r w:rsidRPr="001F5D72">
        <w:rPr>
          <w:rFonts w:ascii="Times New Roman" w:hAnsi="Times New Roman"/>
          <w:sz w:val="24"/>
          <w:szCs w:val="24"/>
        </w:rPr>
        <w:t xml:space="preserve"> and its manifestations both between individuals and between groups. </w:t>
      </w:r>
    </w:p>
    <w:p w:rsidR="00C47027" w:rsidRDefault="00C47027" w:rsidP="0055688B">
      <w:pPr>
        <w:spacing w:line="480" w:lineRule="auto"/>
        <w:ind w:firstLine="720"/>
        <w:rPr>
          <w:rFonts w:ascii="Times New Roman" w:hAnsi="Times New Roman"/>
          <w:sz w:val="24"/>
          <w:szCs w:val="24"/>
        </w:rPr>
      </w:pPr>
      <w:r w:rsidRPr="001F5D72">
        <w:rPr>
          <w:rFonts w:ascii="Times New Roman" w:hAnsi="Times New Roman"/>
          <w:sz w:val="24"/>
          <w:szCs w:val="24"/>
        </w:rPr>
        <w:t>Current and historic figures prominent in civil rights activism, as well as persons caught in social and political disaster</w:t>
      </w:r>
      <w:r>
        <w:rPr>
          <w:rFonts w:ascii="Times New Roman" w:hAnsi="Times New Roman"/>
          <w:sz w:val="24"/>
          <w:szCs w:val="24"/>
        </w:rPr>
        <w:t>s</w:t>
      </w:r>
      <w:r w:rsidRPr="001F5D72">
        <w:rPr>
          <w:rFonts w:ascii="Times New Roman" w:hAnsi="Times New Roman"/>
          <w:sz w:val="24"/>
          <w:szCs w:val="24"/>
        </w:rPr>
        <w:t xml:space="preserve"> and moral dilemmas, surely do experience a need f</w:t>
      </w:r>
      <w:r>
        <w:rPr>
          <w:rFonts w:ascii="Times New Roman" w:hAnsi="Times New Roman"/>
          <w:sz w:val="24"/>
          <w:szCs w:val="24"/>
        </w:rPr>
        <w:t xml:space="preserve">or </w:t>
      </w:r>
      <w:r w:rsidRPr="001F5D72">
        <w:rPr>
          <w:rFonts w:ascii="Times New Roman" w:hAnsi="Times New Roman"/>
          <w:sz w:val="24"/>
          <w:szCs w:val="24"/>
        </w:rPr>
        <w:t>the problem</w:t>
      </w:r>
      <w:r>
        <w:rPr>
          <w:rFonts w:ascii="Times New Roman" w:hAnsi="Times New Roman"/>
          <w:sz w:val="24"/>
          <w:szCs w:val="24"/>
        </w:rPr>
        <w:t>’s resolution</w:t>
      </w:r>
      <w:r w:rsidRPr="001F5D72">
        <w:rPr>
          <w:rFonts w:ascii="Times New Roman" w:hAnsi="Times New Roman"/>
          <w:sz w:val="24"/>
          <w:szCs w:val="24"/>
        </w:rPr>
        <w:t xml:space="preserve">, if for no other end than to quiet the dissonance in their own minds. The latter predicament is that underlying Hannah Arendt’s exploration of the value of thought in her </w:t>
      </w:r>
      <w:proofErr w:type="gramStart"/>
      <w:r w:rsidRPr="001F5D72">
        <w:rPr>
          <w:rFonts w:ascii="Times New Roman" w:hAnsi="Times New Roman"/>
          <w:sz w:val="24"/>
          <w:szCs w:val="24"/>
        </w:rPr>
        <w:t>chapter,</w:t>
      </w:r>
      <w:proofErr w:type="gramEnd"/>
      <w:r w:rsidRPr="001F5D72">
        <w:rPr>
          <w:rFonts w:ascii="Times New Roman" w:hAnsi="Times New Roman"/>
          <w:sz w:val="24"/>
          <w:szCs w:val="24"/>
        </w:rPr>
        <w:t xml:space="preserve"> </w:t>
      </w:r>
      <w:r w:rsidRPr="001F5D72">
        <w:rPr>
          <w:rFonts w:ascii="Times New Roman" w:hAnsi="Times New Roman"/>
          <w:i/>
          <w:sz w:val="24"/>
          <w:szCs w:val="24"/>
        </w:rPr>
        <w:t>Thinking and Moral Considerations</w:t>
      </w:r>
      <w:r w:rsidRPr="001F5D72">
        <w:rPr>
          <w:rFonts w:ascii="Times New Roman" w:hAnsi="Times New Roman"/>
          <w:sz w:val="24"/>
          <w:szCs w:val="24"/>
        </w:rPr>
        <w:t xml:space="preserve">, a work delineating Arendt’s efforts to make sense of the evident split between her lover’s evil actions and his non-thinking </w:t>
      </w:r>
      <w:r w:rsidRPr="008010E9">
        <w:rPr>
          <w:rFonts w:ascii="Times New Roman" w:hAnsi="Times New Roman"/>
          <w:sz w:val="24"/>
          <w:szCs w:val="24"/>
        </w:rPr>
        <w:t>soul</w:t>
      </w:r>
      <w:r>
        <w:rPr>
          <w:rFonts w:ascii="Times New Roman" w:hAnsi="Times New Roman"/>
          <w:sz w:val="24"/>
          <w:szCs w:val="24"/>
        </w:rPr>
        <w:t xml:space="preserve"> (see Arendt 419-46)</w:t>
      </w:r>
      <w:r w:rsidRPr="008010E9">
        <w:rPr>
          <w:rFonts w:ascii="Times New Roman" w:hAnsi="Times New Roman"/>
          <w:sz w:val="24"/>
          <w:szCs w:val="24"/>
        </w:rPr>
        <w:t>. Arendt’s</w:t>
      </w:r>
      <w:r>
        <w:rPr>
          <w:rFonts w:ascii="Times New Roman" w:hAnsi="Times New Roman"/>
          <w:sz w:val="24"/>
          <w:szCs w:val="24"/>
        </w:rPr>
        <w:t xml:space="preserve"> work cited herein provides </w:t>
      </w:r>
      <w:r w:rsidRPr="00430EDC">
        <w:rPr>
          <w:rFonts w:ascii="Times New Roman" w:hAnsi="Times New Roman"/>
          <w:sz w:val="24"/>
          <w:szCs w:val="24"/>
        </w:rPr>
        <w:t>a sense of Arendt’s perspectives and thoughts about morality</w:t>
      </w:r>
      <w:r>
        <w:rPr>
          <w:rFonts w:ascii="Times New Roman" w:hAnsi="Times New Roman"/>
          <w:sz w:val="24"/>
          <w:szCs w:val="24"/>
        </w:rPr>
        <w:t xml:space="preserve"> and its relationship with</w:t>
      </w:r>
      <w:r w:rsidRPr="00430EDC">
        <w:rPr>
          <w:rFonts w:ascii="Times New Roman" w:hAnsi="Times New Roman"/>
          <w:sz w:val="24"/>
          <w:szCs w:val="24"/>
        </w:rPr>
        <w:t xml:space="preserve"> the faculty of thought.</w:t>
      </w:r>
      <w:r>
        <w:rPr>
          <w:rFonts w:ascii="Times New Roman" w:hAnsi="Times New Roman"/>
          <w:sz w:val="24"/>
          <w:szCs w:val="24"/>
        </w:rPr>
        <w:t xml:space="preserve"> </w:t>
      </w:r>
    </w:p>
    <w:p w:rsidR="00C47027" w:rsidRPr="001F5D72" w:rsidRDefault="00C47027" w:rsidP="0055688B">
      <w:pPr>
        <w:spacing w:line="480" w:lineRule="auto"/>
        <w:ind w:firstLine="720"/>
        <w:rPr>
          <w:rFonts w:ascii="Times New Roman" w:hAnsi="Times New Roman"/>
          <w:sz w:val="24"/>
          <w:szCs w:val="24"/>
        </w:rPr>
      </w:pPr>
      <w:r>
        <w:rPr>
          <w:rFonts w:ascii="Times New Roman" w:hAnsi="Times New Roman"/>
          <w:sz w:val="24"/>
          <w:szCs w:val="24"/>
        </w:rPr>
        <w:t>Arendt’s ideas may be contrasted to other perspectives:</w:t>
      </w:r>
      <w:r w:rsidRPr="001F5D72">
        <w:rPr>
          <w:rFonts w:ascii="Times New Roman" w:hAnsi="Times New Roman"/>
          <w:sz w:val="24"/>
          <w:szCs w:val="24"/>
        </w:rPr>
        <w:t xml:space="preserve"> </w:t>
      </w:r>
      <w:r w:rsidRPr="001F5D72">
        <w:rPr>
          <w:rFonts w:ascii="Times New Roman" w:hAnsi="Times New Roman"/>
          <w:i/>
          <w:sz w:val="24"/>
          <w:szCs w:val="24"/>
        </w:rPr>
        <w:t>Love in Action</w:t>
      </w:r>
      <w:r w:rsidRPr="001F5D72">
        <w:rPr>
          <w:rFonts w:ascii="Times New Roman" w:hAnsi="Times New Roman"/>
          <w:sz w:val="24"/>
          <w:szCs w:val="24"/>
        </w:rPr>
        <w:t>, a powerful and pertinent writing by Martin Luther King, elaborates ideas that both draw similarities</w:t>
      </w:r>
      <w:r>
        <w:rPr>
          <w:rFonts w:ascii="Times New Roman" w:hAnsi="Times New Roman"/>
          <w:sz w:val="24"/>
          <w:szCs w:val="24"/>
        </w:rPr>
        <w:t xml:space="preserve"> to</w:t>
      </w:r>
      <w:r w:rsidRPr="001F5D72">
        <w:rPr>
          <w:rFonts w:ascii="Times New Roman" w:hAnsi="Times New Roman"/>
          <w:sz w:val="24"/>
          <w:szCs w:val="24"/>
        </w:rPr>
        <w:t xml:space="preserve"> and strike differences with those held by Arendt</w:t>
      </w:r>
      <w:r>
        <w:rPr>
          <w:rFonts w:ascii="Times New Roman" w:hAnsi="Times New Roman"/>
          <w:sz w:val="24"/>
          <w:szCs w:val="24"/>
        </w:rPr>
        <w:t xml:space="preserve"> (see King 47-55)</w:t>
      </w:r>
      <w:r w:rsidRPr="001F5D72">
        <w:rPr>
          <w:rFonts w:ascii="Times New Roman" w:hAnsi="Times New Roman"/>
          <w:sz w:val="24"/>
          <w:szCs w:val="24"/>
        </w:rPr>
        <w:t xml:space="preserve">. </w:t>
      </w:r>
      <w:r>
        <w:rPr>
          <w:rFonts w:ascii="Times New Roman" w:hAnsi="Times New Roman"/>
          <w:sz w:val="24"/>
          <w:szCs w:val="24"/>
        </w:rPr>
        <w:t>B</w:t>
      </w:r>
      <w:r w:rsidRPr="001F5D72">
        <w:rPr>
          <w:rFonts w:ascii="Times New Roman" w:hAnsi="Times New Roman"/>
          <w:sz w:val="24"/>
          <w:szCs w:val="24"/>
        </w:rPr>
        <w:t xml:space="preserve">oth </w:t>
      </w:r>
      <w:r>
        <w:rPr>
          <w:rFonts w:ascii="Times New Roman" w:hAnsi="Times New Roman"/>
          <w:sz w:val="24"/>
          <w:szCs w:val="24"/>
        </w:rPr>
        <w:t xml:space="preserve">of the </w:t>
      </w:r>
      <w:r w:rsidRPr="001F5D72">
        <w:rPr>
          <w:rFonts w:ascii="Times New Roman" w:hAnsi="Times New Roman"/>
          <w:sz w:val="24"/>
          <w:szCs w:val="24"/>
        </w:rPr>
        <w:t xml:space="preserve">works </w:t>
      </w:r>
      <w:r>
        <w:rPr>
          <w:rFonts w:ascii="Times New Roman" w:hAnsi="Times New Roman"/>
          <w:sz w:val="24"/>
          <w:szCs w:val="24"/>
        </w:rPr>
        <w:t>and their authors offer meaningful contributions</w:t>
      </w:r>
      <w:r w:rsidRPr="001F5D72">
        <w:rPr>
          <w:rFonts w:ascii="Times New Roman" w:hAnsi="Times New Roman"/>
          <w:sz w:val="24"/>
          <w:szCs w:val="24"/>
        </w:rPr>
        <w:t xml:space="preserve"> to the overal</w:t>
      </w:r>
      <w:r>
        <w:rPr>
          <w:rFonts w:ascii="Times New Roman" w:hAnsi="Times New Roman"/>
          <w:sz w:val="24"/>
          <w:szCs w:val="24"/>
        </w:rPr>
        <w:t>l discussion about the concept</w:t>
      </w:r>
      <w:r w:rsidRPr="001F5D72">
        <w:rPr>
          <w:rFonts w:ascii="Times New Roman" w:hAnsi="Times New Roman"/>
          <w:sz w:val="24"/>
          <w:szCs w:val="24"/>
        </w:rPr>
        <w:t xml:space="preserve"> of evil and its linkages with</w:t>
      </w:r>
      <w:r>
        <w:rPr>
          <w:rFonts w:ascii="Times New Roman" w:hAnsi="Times New Roman"/>
          <w:sz w:val="24"/>
          <w:szCs w:val="24"/>
        </w:rPr>
        <w:t xml:space="preserve"> </w:t>
      </w:r>
      <w:r>
        <w:rPr>
          <w:rFonts w:ascii="Times New Roman" w:hAnsi="Times New Roman"/>
          <w:sz w:val="24"/>
          <w:szCs w:val="24"/>
        </w:rPr>
        <w:lastRenderedPageBreak/>
        <w:t xml:space="preserve">inherent human shortcomings. Additionally, they inform a position of understanding with an orientation of peaceful problem-solving in all spheres of life. </w:t>
      </w:r>
      <w:r w:rsidRPr="001F5D72">
        <w:rPr>
          <w:rFonts w:ascii="Times New Roman" w:hAnsi="Times New Roman"/>
          <w:sz w:val="24"/>
          <w:szCs w:val="24"/>
        </w:rPr>
        <w:t xml:space="preserve">       </w:t>
      </w:r>
    </w:p>
    <w:p w:rsidR="00C47027" w:rsidRPr="001F5D72" w:rsidRDefault="00C47027" w:rsidP="00BD221F">
      <w:pPr>
        <w:spacing w:line="480" w:lineRule="auto"/>
        <w:ind w:firstLine="720"/>
        <w:rPr>
          <w:rFonts w:ascii="Times New Roman" w:hAnsi="Times New Roman"/>
          <w:sz w:val="24"/>
          <w:szCs w:val="24"/>
        </w:rPr>
      </w:pPr>
      <w:r>
        <w:rPr>
          <w:rFonts w:ascii="Times New Roman" w:hAnsi="Times New Roman"/>
          <w:sz w:val="24"/>
          <w:szCs w:val="24"/>
        </w:rPr>
        <w:t xml:space="preserve">Hannah Arendt, </w:t>
      </w:r>
      <w:r w:rsidRPr="007D7B17">
        <w:rPr>
          <w:rFonts w:ascii="Times New Roman" w:hAnsi="Times New Roman"/>
          <w:sz w:val="24"/>
          <w:szCs w:val="24"/>
        </w:rPr>
        <w:t xml:space="preserve">in her work, </w:t>
      </w:r>
      <w:r w:rsidR="00EE5E98">
        <w:rPr>
          <w:rFonts w:ascii="Times New Roman" w:hAnsi="Times New Roman"/>
          <w:sz w:val="24"/>
          <w:szCs w:val="24"/>
        </w:rPr>
        <w:t>sees</w:t>
      </w:r>
      <w:r>
        <w:rPr>
          <w:rFonts w:ascii="Times New Roman" w:hAnsi="Times New Roman"/>
          <w:sz w:val="24"/>
          <w:szCs w:val="24"/>
        </w:rPr>
        <w:t xml:space="preserve"> </w:t>
      </w:r>
      <w:r w:rsidR="00EE5E98">
        <w:rPr>
          <w:rFonts w:ascii="Times New Roman" w:hAnsi="Times New Roman"/>
          <w:sz w:val="24"/>
          <w:szCs w:val="24"/>
        </w:rPr>
        <w:t>evil as an</w:t>
      </w:r>
      <w:r w:rsidRPr="001F5D72">
        <w:rPr>
          <w:rFonts w:ascii="Times New Roman" w:hAnsi="Times New Roman"/>
          <w:sz w:val="24"/>
          <w:szCs w:val="24"/>
        </w:rPr>
        <w:t xml:space="preserve"> outcome of</w:t>
      </w:r>
      <w:r w:rsidR="00EE5E98">
        <w:rPr>
          <w:rFonts w:ascii="Times New Roman" w:hAnsi="Times New Roman"/>
          <w:sz w:val="24"/>
          <w:szCs w:val="24"/>
        </w:rPr>
        <w:t xml:space="preserve"> the</w:t>
      </w:r>
      <w:r w:rsidRPr="001F5D72">
        <w:rPr>
          <w:rFonts w:ascii="Times New Roman" w:hAnsi="Times New Roman"/>
          <w:sz w:val="24"/>
          <w:szCs w:val="24"/>
        </w:rPr>
        <w:t xml:space="preserve"> failure to actively engage in thought. </w:t>
      </w:r>
      <w:r w:rsidR="00EE5E98">
        <w:rPr>
          <w:rFonts w:ascii="Times New Roman" w:hAnsi="Times New Roman"/>
          <w:sz w:val="24"/>
          <w:szCs w:val="24"/>
        </w:rPr>
        <w:t>She questions whether wickedness as a characteristic of an</w:t>
      </w:r>
      <w:r>
        <w:rPr>
          <w:rFonts w:ascii="Times New Roman" w:hAnsi="Times New Roman"/>
          <w:sz w:val="24"/>
          <w:szCs w:val="24"/>
        </w:rPr>
        <w:t xml:space="preserve"> individual</w:t>
      </w:r>
      <w:r w:rsidRPr="001F5D72">
        <w:rPr>
          <w:rFonts w:ascii="Times New Roman" w:hAnsi="Times New Roman"/>
          <w:sz w:val="24"/>
          <w:szCs w:val="24"/>
        </w:rPr>
        <w:t xml:space="preserve"> </w:t>
      </w:r>
      <w:r w:rsidR="00EE5E98">
        <w:rPr>
          <w:rFonts w:ascii="Times New Roman" w:hAnsi="Times New Roman"/>
          <w:sz w:val="24"/>
          <w:szCs w:val="24"/>
        </w:rPr>
        <w:t xml:space="preserve">is necessary </w:t>
      </w:r>
      <w:r w:rsidRPr="001F5D72">
        <w:rPr>
          <w:rFonts w:ascii="Times New Roman" w:hAnsi="Times New Roman"/>
          <w:sz w:val="24"/>
          <w:szCs w:val="24"/>
        </w:rPr>
        <w:t xml:space="preserve">to commit evil deeds and engage in evil acts. Conscience, by extension, is suggested to potentially be conditional on this ability to think. Thus it is evident from her discussion of evil and action that, in her view, evil can be manifest </w:t>
      </w:r>
      <w:r>
        <w:rPr>
          <w:rFonts w:ascii="Times New Roman" w:hAnsi="Times New Roman"/>
          <w:sz w:val="24"/>
          <w:szCs w:val="24"/>
        </w:rPr>
        <w:t>independently</w:t>
      </w:r>
      <w:r w:rsidRPr="001F5D72">
        <w:rPr>
          <w:rFonts w:ascii="Times New Roman" w:hAnsi="Times New Roman"/>
          <w:sz w:val="24"/>
          <w:szCs w:val="24"/>
        </w:rPr>
        <w:t xml:space="preserve"> </w:t>
      </w:r>
      <w:r>
        <w:rPr>
          <w:rFonts w:ascii="Times New Roman" w:hAnsi="Times New Roman"/>
          <w:sz w:val="24"/>
          <w:szCs w:val="24"/>
        </w:rPr>
        <w:t>of</w:t>
      </w:r>
      <w:r w:rsidRPr="001F5D72">
        <w:rPr>
          <w:rFonts w:ascii="Times New Roman" w:hAnsi="Times New Roman"/>
          <w:sz w:val="24"/>
          <w:szCs w:val="24"/>
        </w:rPr>
        <w:t xml:space="preserve"> the individual.</w:t>
      </w:r>
    </w:p>
    <w:p w:rsidR="00C47027" w:rsidRDefault="00C47027" w:rsidP="00BF44AF">
      <w:pPr>
        <w:spacing w:line="480" w:lineRule="auto"/>
        <w:ind w:firstLine="720"/>
        <w:rPr>
          <w:rFonts w:ascii="Times New Roman" w:hAnsi="Times New Roman"/>
          <w:sz w:val="24"/>
          <w:szCs w:val="24"/>
        </w:rPr>
      </w:pPr>
      <w:r w:rsidRPr="001F5D72">
        <w:rPr>
          <w:rFonts w:ascii="Times New Roman" w:hAnsi="Times New Roman"/>
          <w:sz w:val="24"/>
          <w:szCs w:val="24"/>
        </w:rPr>
        <w:t>In</w:t>
      </w:r>
      <w:r>
        <w:rPr>
          <w:rFonts w:ascii="Times New Roman" w:hAnsi="Times New Roman"/>
          <w:sz w:val="24"/>
          <w:szCs w:val="24"/>
        </w:rPr>
        <w:t xml:space="preserve"> her writing,</w:t>
      </w:r>
      <w:r w:rsidRPr="001F5D72">
        <w:rPr>
          <w:rFonts w:ascii="Times New Roman" w:hAnsi="Times New Roman"/>
          <w:sz w:val="24"/>
          <w:szCs w:val="24"/>
        </w:rPr>
        <w:t xml:space="preserve"> Arendt dist</w:t>
      </w:r>
      <w:r>
        <w:rPr>
          <w:rFonts w:ascii="Times New Roman" w:hAnsi="Times New Roman"/>
          <w:sz w:val="24"/>
          <w:szCs w:val="24"/>
        </w:rPr>
        <w:t>inguishes between the process</w:t>
      </w:r>
      <w:r w:rsidRPr="001F5D72">
        <w:rPr>
          <w:rFonts w:ascii="Times New Roman" w:hAnsi="Times New Roman"/>
          <w:sz w:val="24"/>
          <w:szCs w:val="24"/>
        </w:rPr>
        <w:t xml:space="preserve"> of knowing and </w:t>
      </w:r>
      <w:r>
        <w:rPr>
          <w:rFonts w:ascii="Times New Roman" w:hAnsi="Times New Roman"/>
          <w:sz w:val="24"/>
          <w:szCs w:val="24"/>
        </w:rPr>
        <w:t xml:space="preserve">that </w:t>
      </w:r>
      <w:r w:rsidRPr="001F5D72">
        <w:rPr>
          <w:rFonts w:ascii="Times New Roman" w:hAnsi="Times New Roman"/>
          <w:sz w:val="24"/>
          <w:szCs w:val="24"/>
        </w:rPr>
        <w:t>of thinking. The pursuit of knowledge is deliberate, its process always yielding something tangible</w:t>
      </w:r>
      <w:r w:rsidRPr="001F5D72">
        <w:rPr>
          <w:rFonts w:ascii="Times New Roman" w:hAnsi="Times New Roman"/>
          <w:sz w:val="24"/>
          <w:szCs w:val="24"/>
        </w:rPr>
        <w:softHyphen/>
      </w:r>
      <w:r w:rsidRPr="001F5D72">
        <w:rPr>
          <w:rFonts w:ascii="Times New Roman" w:hAnsi="Times New Roman"/>
          <w:sz w:val="24"/>
          <w:szCs w:val="24"/>
        </w:rPr>
        <w:softHyphen/>
        <w:t xml:space="preserve"> – objects, facts, ideas that can be shared</w:t>
      </w:r>
      <w:r>
        <w:rPr>
          <w:rFonts w:ascii="Times New Roman" w:hAnsi="Times New Roman"/>
          <w:sz w:val="24"/>
          <w:szCs w:val="24"/>
        </w:rPr>
        <w:t xml:space="preserve"> </w:t>
      </w:r>
      <w:r w:rsidRPr="001F5D72">
        <w:rPr>
          <w:rFonts w:ascii="Times New Roman" w:hAnsi="Times New Roman"/>
          <w:sz w:val="24"/>
          <w:szCs w:val="24"/>
        </w:rPr>
        <w:t xml:space="preserve"> – and it occurs in the worldly realm that Kant called “phenomena</w:t>
      </w:r>
      <w:r w:rsidRPr="008010E9">
        <w:rPr>
          <w:rFonts w:ascii="Times New Roman" w:hAnsi="Times New Roman"/>
          <w:sz w:val="24"/>
          <w:szCs w:val="24"/>
        </w:rPr>
        <w:t>” (</w:t>
      </w:r>
      <w:r>
        <w:rPr>
          <w:rFonts w:ascii="Times New Roman" w:hAnsi="Times New Roman"/>
          <w:sz w:val="24"/>
          <w:szCs w:val="24"/>
        </w:rPr>
        <w:t>Arendt 419</w:t>
      </w:r>
      <w:r w:rsidRPr="008010E9">
        <w:rPr>
          <w:rFonts w:ascii="Times New Roman" w:hAnsi="Times New Roman"/>
          <w:sz w:val="24"/>
          <w:szCs w:val="24"/>
        </w:rPr>
        <w:t>).</w:t>
      </w:r>
      <w:r w:rsidRPr="001F5D72">
        <w:rPr>
          <w:rFonts w:ascii="Times New Roman" w:hAnsi="Times New Roman"/>
          <w:sz w:val="24"/>
          <w:szCs w:val="24"/>
        </w:rPr>
        <w:t xml:space="preserve"> The process and activity of knowing is analogized by Arendt to the building of a house in that it results in tangible products that are sensible</w:t>
      </w:r>
      <w:r>
        <w:rPr>
          <w:rFonts w:ascii="Times New Roman" w:hAnsi="Times New Roman"/>
          <w:sz w:val="24"/>
          <w:szCs w:val="24"/>
        </w:rPr>
        <w:t xml:space="preserve"> in the domain of the apparent (421). Out of practicality or other reasons, human beings have a desire to know and therefore seek knowledge. A distinguishing quality of knowing and the quest for knowledge, which involves doing, is that it is satisfied by the accomplishment of the particular goal.</w:t>
      </w:r>
    </w:p>
    <w:p w:rsidR="00C47027" w:rsidRDefault="00C47027" w:rsidP="00BF44AF">
      <w:pPr>
        <w:spacing w:line="480" w:lineRule="auto"/>
        <w:ind w:firstLine="720"/>
        <w:rPr>
          <w:rFonts w:ascii="Times New Roman" w:hAnsi="Times New Roman"/>
          <w:sz w:val="24"/>
          <w:szCs w:val="24"/>
        </w:rPr>
      </w:pPr>
      <w:r>
        <w:rPr>
          <w:rFonts w:ascii="Times New Roman" w:hAnsi="Times New Roman"/>
          <w:sz w:val="24"/>
          <w:szCs w:val="24"/>
        </w:rPr>
        <w:t xml:space="preserve">This concept is distinct from Arendt’s notion of thinking in that nothing tangible can be left in the wake </w:t>
      </w:r>
      <w:r w:rsidRPr="00BF44AF">
        <w:rPr>
          <w:rFonts w:ascii="Times New Roman" w:hAnsi="Times New Roman"/>
          <w:sz w:val="24"/>
          <w:szCs w:val="24"/>
        </w:rPr>
        <w:t xml:space="preserve">of thought. </w:t>
      </w:r>
      <w:r w:rsidRPr="001F5D72">
        <w:rPr>
          <w:rFonts w:ascii="Times New Roman" w:hAnsi="Times New Roman"/>
          <w:sz w:val="24"/>
          <w:szCs w:val="24"/>
        </w:rPr>
        <w:t>She cites the philosopher Kant as having “[…] believed that the need to think beyond the limitations of knowledge was aroused only by the old metaphysical questions of God, freedom, and immortality”</w:t>
      </w:r>
      <w:r>
        <w:rPr>
          <w:rFonts w:ascii="Times New Roman" w:hAnsi="Times New Roman"/>
          <w:sz w:val="24"/>
          <w:szCs w:val="24"/>
        </w:rPr>
        <w:t xml:space="preserve"> (422)</w:t>
      </w:r>
      <w:r w:rsidRPr="001F5D72">
        <w:rPr>
          <w:rFonts w:ascii="Times New Roman" w:hAnsi="Times New Roman"/>
          <w:sz w:val="24"/>
          <w:szCs w:val="24"/>
        </w:rPr>
        <w:t xml:space="preserve">. </w:t>
      </w:r>
      <w:r w:rsidRPr="00BF44AF">
        <w:rPr>
          <w:rFonts w:ascii="Times New Roman" w:hAnsi="Times New Roman"/>
          <w:sz w:val="24"/>
          <w:szCs w:val="24"/>
        </w:rPr>
        <w:t>Whether considering “time-honored metaphysical, unanswerable ‘ultimate questions’</w:t>
      </w:r>
      <w:r>
        <w:rPr>
          <w:rFonts w:ascii="Times New Roman" w:hAnsi="Times New Roman"/>
          <w:sz w:val="24"/>
          <w:szCs w:val="24"/>
        </w:rPr>
        <w:t xml:space="preserve">” such as these </w:t>
      </w:r>
      <w:r w:rsidRPr="00BF44AF">
        <w:rPr>
          <w:rFonts w:ascii="Times New Roman" w:hAnsi="Times New Roman"/>
          <w:sz w:val="24"/>
          <w:szCs w:val="24"/>
        </w:rPr>
        <w:t>(421) or thinking</w:t>
      </w:r>
      <w:r>
        <w:rPr>
          <w:rFonts w:ascii="Times New Roman" w:hAnsi="Times New Roman"/>
          <w:sz w:val="24"/>
          <w:szCs w:val="24"/>
        </w:rPr>
        <w:t xml:space="preserve"> about more worldly issues and ideas, the activity of thinking, according to Arendt, has a perpetual quality, and the need to think, unlike the desire to know, is satisfied only through engaging in the thinking activity. The </w:t>
      </w:r>
      <w:r>
        <w:rPr>
          <w:rFonts w:ascii="Times New Roman" w:hAnsi="Times New Roman"/>
          <w:sz w:val="24"/>
          <w:szCs w:val="24"/>
        </w:rPr>
        <w:lastRenderedPageBreak/>
        <w:t xml:space="preserve">product of thought cannot materialize in the realm of appearances, as does a house. It cannot be shared and experienced by peers, as can be a constructed building such as this. Instead, a thought’s product is only the thought itself, though it may undergo transformations. Furthermore, the activity of thinking interrupts whatever other activities may be occurring, because of its transcendent quality </w:t>
      </w:r>
      <w:r w:rsidRPr="00BF44AF">
        <w:rPr>
          <w:rFonts w:ascii="Times New Roman" w:hAnsi="Times New Roman"/>
          <w:sz w:val="24"/>
          <w:szCs w:val="24"/>
        </w:rPr>
        <w:t>(423</w:t>
      </w:r>
      <w:r w:rsidR="00EE5E98">
        <w:rPr>
          <w:rFonts w:ascii="Times New Roman" w:hAnsi="Times New Roman"/>
          <w:sz w:val="24"/>
          <w:szCs w:val="24"/>
        </w:rPr>
        <w:t xml:space="preserve">). Since </w:t>
      </w:r>
      <w:r>
        <w:rPr>
          <w:rFonts w:ascii="Times New Roman" w:hAnsi="Times New Roman"/>
          <w:sz w:val="24"/>
          <w:szCs w:val="24"/>
        </w:rPr>
        <w:t xml:space="preserve">thinking takes place outside the world of the apparent, it is necessary that it deals only with mental representations of things. And because of all these elements that characterize this type of thought, it is this faculty that serves as the medium for the “quest for meaning” </w:t>
      </w:r>
      <w:r w:rsidRPr="00BF44AF">
        <w:rPr>
          <w:rFonts w:ascii="Times New Roman" w:hAnsi="Times New Roman"/>
          <w:sz w:val="24"/>
          <w:szCs w:val="24"/>
        </w:rPr>
        <w:t>(424</w:t>
      </w:r>
      <w:r>
        <w:rPr>
          <w:rFonts w:ascii="Times New Roman" w:hAnsi="Times New Roman"/>
          <w:sz w:val="24"/>
          <w:szCs w:val="24"/>
        </w:rPr>
        <w:t>).</w:t>
      </w:r>
    </w:p>
    <w:p w:rsidR="00C47027" w:rsidRDefault="00C47027" w:rsidP="0045142A">
      <w:pPr>
        <w:spacing w:line="480" w:lineRule="auto"/>
        <w:ind w:firstLine="720"/>
        <w:rPr>
          <w:rFonts w:ascii="Times New Roman" w:hAnsi="Times New Roman"/>
          <w:sz w:val="24"/>
          <w:szCs w:val="24"/>
        </w:rPr>
      </w:pPr>
      <w:r w:rsidRPr="001F5D72">
        <w:rPr>
          <w:rFonts w:ascii="Times New Roman" w:hAnsi="Times New Roman"/>
          <w:sz w:val="24"/>
          <w:szCs w:val="24"/>
        </w:rPr>
        <w:t xml:space="preserve">According to Arendt, the planes of the mind and the physical world are suggested to correspond to the activities of thinking and that of knowing, with each activity being limited to its respective domain. </w:t>
      </w:r>
      <w:r>
        <w:rPr>
          <w:rFonts w:ascii="Times New Roman" w:hAnsi="Times New Roman"/>
          <w:sz w:val="24"/>
          <w:szCs w:val="24"/>
        </w:rPr>
        <w:t>As indicated earlier, k</w:t>
      </w:r>
      <w:r w:rsidRPr="001F5D72">
        <w:rPr>
          <w:rFonts w:ascii="Times New Roman" w:hAnsi="Times New Roman"/>
          <w:sz w:val="24"/>
          <w:szCs w:val="24"/>
        </w:rPr>
        <w:t>nowledge is deemed to have functional, practical properties, and results in a product. Thought and thinking do not produce things, and indeed its “products” are nothing more than dynamic notions that are liable to take on a different form each time they a</w:t>
      </w:r>
      <w:r w:rsidR="00F176AF">
        <w:rPr>
          <w:rFonts w:ascii="Times New Roman" w:hAnsi="Times New Roman"/>
          <w:sz w:val="24"/>
          <w:szCs w:val="24"/>
        </w:rPr>
        <w:t>re confronted</w:t>
      </w:r>
      <w:r w:rsidRPr="001F5D72">
        <w:rPr>
          <w:rFonts w:ascii="Times New Roman" w:hAnsi="Times New Roman"/>
          <w:sz w:val="24"/>
          <w:szCs w:val="24"/>
        </w:rPr>
        <w:t>. Though thinking does not result in any tangible outcome, it is a necessary activity and may buffer the lack of conscience that would otherwise result. Thus, Hannah Arendt emphasizes the faculty of thought and the exercise of the intellect as a solution to the problem of evil.</w:t>
      </w:r>
    </w:p>
    <w:p w:rsidR="00C47027" w:rsidRPr="001F5D72" w:rsidRDefault="00C47027" w:rsidP="0045142A">
      <w:pPr>
        <w:spacing w:line="480" w:lineRule="auto"/>
        <w:ind w:firstLine="720"/>
        <w:rPr>
          <w:rFonts w:ascii="Times New Roman" w:hAnsi="Times New Roman"/>
          <w:sz w:val="24"/>
          <w:szCs w:val="24"/>
        </w:rPr>
      </w:pPr>
      <w:r>
        <w:rPr>
          <w:rFonts w:ascii="Times New Roman" w:hAnsi="Times New Roman"/>
          <w:sz w:val="24"/>
          <w:szCs w:val="24"/>
        </w:rPr>
        <w:t xml:space="preserve">Additionally, Arendt cites Kant as having claimed that eliminating the level of the </w:t>
      </w:r>
      <w:proofErr w:type="spellStart"/>
      <w:r>
        <w:rPr>
          <w:rFonts w:ascii="Times New Roman" w:hAnsi="Times New Roman"/>
          <w:sz w:val="24"/>
          <w:szCs w:val="24"/>
        </w:rPr>
        <w:t>numena</w:t>
      </w:r>
      <w:proofErr w:type="spellEnd"/>
      <w:r>
        <w:rPr>
          <w:rFonts w:ascii="Times New Roman" w:hAnsi="Times New Roman"/>
          <w:sz w:val="24"/>
          <w:szCs w:val="24"/>
        </w:rPr>
        <w:t xml:space="preserve">, or the realm on which unseen things (such as thinking) occur, does nothing more than </w:t>
      </w:r>
      <w:r w:rsidR="00F176AF">
        <w:rPr>
          <w:rFonts w:ascii="Times New Roman" w:hAnsi="Times New Roman"/>
          <w:sz w:val="24"/>
          <w:szCs w:val="24"/>
        </w:rPr>
        <w:t>to eliminate</w:t>
      </w:r>
      <w:r>
        <w:rPr>
          <w:rFonts w:ascii="Times New Roman" w:hAnsi="Times New Roman"/>
          <w:sz w:val="24"/>
          <w:szCs w:val="24"/>
        </w:rPr>
        <w:t xml:space="preserve"> the world of the phenomena, or the realm of appearances. In the description, Kant uses the terms “true world” to refer to God, or the </w:t>
      </w:r>
      <w:proofErr w:type="spellStart"/>
      <w:r>
        <w:rPr>
          <w:rFonts w:ascii="Times New Roman" w:hAnsi="Times New Roman"/>
          <w:sz w:val="24"/>
          <w:szCs w:val="24"/>
        </w:rPr>
        <w:t>suprasensual</w:t>
      </w:r>
      <w:proofErr w:type="spellEnd"/>
      <w:r>
        <w:rPr>
          <w:rFonts w:ascii="Times New Roman" w:hAnsi="Times New Roman"/>
          <w:sz w:val="24"/>
          <w:szCs w:val="24"/>
        </w:rPr>
        <w:t xml:space="preserve"> realm. She quotes Kant’s work, “We have abolished the true world. What has remained? </w:t>
      </w:r>
      <w:proofErr w:type="gramStart"/>
      <w:r>
        <w:rPr>
          <w:rFonts w:ascii="Times New Roman" w:hAnsi="Times New Roman"/>
          <w:sz w:val="24"/>
          <w:szCs w:val="24"/>
        </w:rPr>
        <w:t>The apparent one perhaps?</w:t>
      </w:r>
      <w:proofErr w:type="gramEnd"/>
      <w:r>
        <w:rPr>
          <w:rFonts w:ascii="Times New Roman" w:hAnsi="Times New Roman"/>
          <w:sz w:val="24"/>
          <w:szCs w:val="24"/>
        </w:rPr>
        <w:t xml:space="preserve"> Oh no! With the true world we have also abolished the apparent one.” (420-421) Contrary to intuition, negating </w:t>
      </w:r>
      <w:r>
        <w:rPr>
          <w:rFonts w:ascii="Times New Roman" w:hAnsi="Times New Roman"/>
          <w:sz w:val="24"/>
          <w:szCs w:val="24"/>
        </w:rPr>
        <w:lastRenderedPageBreak/>
        <w:t xml:space="preserve">thinking does not make </w:t>
      </w:r>
      <w:r w:rsidR="00F176AF">
        <w:rPr>
          <w:rFonts w:ascii="Times New Roman" w:hAnsi="Times New Roman"/>
          <w:sz w:val="24"/>
          <w:szCs w:val="24"/>
        </w:rPr>
        <w:t>the world of appearances more vivid or</w:t>
      </w:r>
      <w:r>
        <w:rPr>
          <w:rFonts w:ascii="Times New Roman" w:hAnsi="Times New Roman"/>
          <w:sz w:val="24"/>
          <w:szCs w:val="24"/>
        </w:rPr>
        <w:t xml:space="preserve"> </w:t>
      </w:r>
      <w:r w:rsidR="00F176AF">
        <w:rPr>
          <w:rFonts w:ascii="Times New Roman" w:hAnsi="Times New Roman"/>
          <w:sz w:val="24"/>
          <w:szCs w:val="24"/>
        </w:rPr>
        <w:t>pertinent.</w:t>
      </w:r>
      <w:r>
        <w:rPr>
          <w:rFonts w:ascii="Times New Roman" w:hAnsi="Times New Roman"/>
          <w:sz w:val="24"/>
          <w:szCs w:val="24"/>
        </w:rPr>
        <w:t xml:space="preserve"> Eliminating </w:t>
      </w:r>
      <w:r w:rsidR="00F176AF">
        <w:rPr>
          <w:rFonts w:ascii="Times New Roman" w:hAnsi="Times New Roman"/>
          <w:sz w:val="24"/>
          <w:szCs w:val="24"/>
        </w:rPr>
        <w:t>either the apparent or transcendent world</w:t>
      </w:r>
      <w:r>
        <w:rPr>
          <w:rFonts w:ascii="Times New Roman" w:hAnsi="Times New Roman"/>
          <w:sz w:val="24"/>
          <w:szCs w:val="24"/>
        </w:rPr>
        <w:t xml:space="preserve"> eliminates the connection between them, which demolishes both in terms of meaningful experience.</w:t>
      </w:r>
    </w:p>
    <w:p w:rsidR="00C47027" w:rsidRPr="001F5D72" w:rsidRDefault="00C47027" w:rsidP="006F061A">
      <w:pPr>
        <w:spacing w:line="480" w:lineRule="auto"/>
        <w:ind w:firstLine="720"/>
        <w:rPr>
          <w:rFonts w:ascii="Times New Roman" w:hAnsi="Times New Roman"/>
          <w:sz w:val="24"/>
          <w:szCs w:val="24"/>
        </w:rPr>
      </w:pPr>
      <w:r>
        <w:rPr>
          <w:rFonts w:ascii="Times New Roman" w:hAnsi="Times New Roman"/>
          <w:sz w:val="24"/>
          <w:szCs w:val="24"/>
        </w:rPr>
        <w:t>Recall that Arendt conceives of thinking as an activity necessary for humans. There are nonetheless dangers associated with thinking</w:t>
      </w:r>
      <w:r w:rsidR="00F176AF">
        <w:rPr>
          <w:rFonts w:ascii="Times New Roman" w:hAnsi="Times New Roman"/>
          <w:sz w:val="24"/>
          <w:szCs w:val="24"/>
        </w:rPr>
        <w:t>.</w:t>
      </w:r>
      <w:r>
        <w:rPr>
          <w:rFonts w:ascii="Times New Roman" w:hAnsi="Times New Roman"/>
          <w:sz w:val="24"/>
          <w:szCs w:val="24"/>
        </w:rPr>
        <w:t xml:space="preserve"> </w:t>
      </w:r>
      <w:r w:rsidR="00F176AF">
        <w:rPr>
          <w:rFonts w:ascii="Times New Roman" w:hAnsi="Times New Roman"/>
          <w:sz w:val="24"/>
          <w:szCs w:val="24"/>
        </w:rPr>
        <w:t xml:space="preserve">In particular, the </w:t>
      </w:r>
      <w:r>
        <w:rPr>
          <w:rFonts w:ascii="Times New Roman" w:hAnsi="Times New Roman"/>
          <w:sz w:val="24"/>
          <w:szCs w:val="24"/>
        </w:rPr>
        <w:t xml:space="preserve">possession of </w:t>
      </w:r>
      <w:r w:rsidR="00F176AF">
        <w:rPr>
          <w:rFonts w:ascii="Times New Roman" w:hAnsi="Times New Roman"/>
          <w:sz w:val="24"/>
          <w:szCs w:val="24"/>
        </w:rPr>
        <w:t xml:space="preserve">a level of </w:t>
      </w:r>
      <w:r>
        <w:rPr>
          <w:rFonts w:ascii="Times New Roman" w:hAnsi="Times New Roman"/>
          <w:sz w:val="24"/>
          <w:szCs w:val="24"/>
        </w:rPr>
        <w:t>understanding that surpasses or diverges from th</w:t>
      </w:r>
      <w:r w:rsidR="00F176AF">
        <w:rPr>
          <w:rFonts w:ascii="Times New Roman" w:hAnsi="Times New Roman"/>
          <w:sz w:val="24"/>
          <w:szCs w:val="24"/>
        </w:rPr>
        <w:t>at of the majority carries with it a degree of risk</w:t>
      </w:r>
      <w:r>
        <w:rPr>
          <w:rFonts w:ascii="Times New Roman" w:hAnsi="Times New Roman"/>
          <w:sz w:val="24"/>
          <w:szCs w:val="24"/>
        </w:rPr>
        <w:t>. However, Arendt believes that the dangers of non-thinking may have further-reaching implications. A</w:t>
      </w:r>
      <w:r w:rsidRPr="001F5D72">
        <w:rPr>
          <w:rFonts w:ascii="Times New Roman" w:hAnsi="Times New Roman"/>
          <w:sz w:val="24"/>
          <w:szCs w:val="24"/>
        </w:rPr>
        <w:t xml:space="preserve"> danger of non-thinking is that individuals and groups</w:t>
      </w:r>
      <w:r>
        <w:rPr>
          <w:rFonts w:ascii="Times New Roman" w:hAnsi="Times New Roman"/>
          <w:sz w:val="24"/>
          <w:szCs w:val="24"/>
        </w:rPr>
        <w:t xml:space="preserve"> are subject to becoming</w:t>
      </w:r>
      <w:r w:rsidRPr="001F5D72">
        <w:rPr>
          <w:rFonts w:ascii="Times New Roman" w:hAnsi="Times New Roman"/>
          <w:sz w:val="24"/>
          <w:szCs w:val="24"/>
        </w:rPr>
        <w:t xml:space="preserve"> passive participants in their social and </w:t>
      </w:r>
      <w:r>
        <w:rPr>
          <w:rFonts w:ascii="Times New Roman" w:hAnsi="Times New Roman"/>
          <w:sz w:val="24"/>
          <w:szCs w:val="24"/>
        </w:rPr>
        <w:t xml:space="preserve">political arenas. They become </w:t>
      </w:r>
      <w:r w:rsidRPr="001F5D72">
        <w:rPr>
          <w:rFonts w:ascii="Times New Roman" w:hAnsi="Times New Roman"/>
          <w:sz w:val="24"/>
          <w:szCs w:val="24"/>
        </w:rPr>
        <w:t>dry leaves in a storm of forces that are seemingly inevitable and static. The lack of thinking as well as the</w:t>
      </w:r>
      <w:r>
        <w:rPr>
          <w:rFonts w:ascii="Times New Roman" w:hAnsi="Times New Roman"/>
          <w:sz w:val="24"/>
          <w:szCs w:val="24"/>
        </w:rPr>
        <w:t xml:space="preserve"> lack of</w:t>
      </w:r>
      <w:r w:rsidRPr="001F5D72">
        <w:rPr>
          <w:rFonts w:ascii="Times New Roman" w:hAnsi="Times New Roman"/>
          <w:sz w:val="24"/>
          <w:szCs w:val="24"/>
        </w:rPr>
        <w:t xml:space="preserve"> insight that begs to be extracted by such a process is inherent in the individual who unquestioningly endorses the </w:t>
      </w:r>
      <w:r>
        <w:rPr>
          <w:rFonts w:ascii="Times New Roman" w:hAnsi="Times New Roman"/>
          <w:sz w:val="24"/>
          <w:szCs w:val="24"/>
        </w:rPr>
        <w:t xml:space="preserve">social </w:t>
      </w:r>
      <w:r w:rsidR="00336E36">
        <w:rPr>
          <w:rFonts w:ascii="Times New Roman" w:hAnsi="Times New Roman"/>
          <w:sz w:val="24"/>
          <w:szCs w:val="24"/>
        </w:rPr>
        <w:t>values and norms</w:t>
      </w:r>
      <w:r w:rsidRPr="001F5D72">
        <w:rPr>
          <w:rFonts w:ascii="Times New Roman" w:hAnsi="Times New Roman"/>
          <w:sz w:val="24"/>
          <w:szCs w:val="24"/>
        </w:rPr>
        <w:t xml:space="preserve"> he has most greatly come to espouse. </w:t>
      </w:r>
    </w:p>
    <w:p w:rsidR="00C47027" w:rsidRPr="001F5D72"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 xml:space="preserve">However, </w:t>
      </w:r>
      <w:r>
        <w:rPr>
          <w:rFonts w:ascii="Times New Roman" w:hAnsi="Times New Roman"/>
          <w:sz w:val="24"/>
          <w:szCs w:val="24"/>
        </w:rPr>
        <w:t xml:space="preserve">it is a person’s </w:t>
      </w:r>
      <w:r w:rsidRPr="001F5D72">
        <w:rPr>
          <w:rFonts w:ascii="Times New Roman" w:hAnsi="Times New Roman"/>
          <w:sz w:val="24"/>
          <w:szCs w:val="24"/>
        </w:rPr>
        <w:t>very unthinking readine</w:t>
      </w:r>
      <w:r>
        <w:rPr>
          <w:rFonts w:ascii="Times New Roman" w:hAnsi="Times New Roman"/>
          <w:sz w:val="24"/>
          <w:szCs w:val="24"/>
        </w:rPr>
        <w:t>ss to subscribe</w:t>
      </w:r>
      <w:r w:rsidRPr="001F5D72">
        <w:rPr>
          <w:rFonts w:ascii="Times New Roman" w:hAnsi="Times New Roman"/>
          <w:sz w:val="24"/>
          <w:szCs w:val="24"/>
        </w:rPr>
        <w:t xml:space="preserve"> to a particular set of standards that is predictive of his malleable conformation to any new sets of rules. Arendt describes Eichmann’s committal of evil deeds as having occurred despite the absen</w:t>
      </w:r>
      <w:r>
        <w:rPr>
          <w:rFonts w:ascii="Times New Roman" w:hAnsi="Times New Roman"/>
          <w:sz w:val="24"/>
          <w:szCs w:val="24"/>
        </w:rPr>
        <w:t>ce of any trace of evil ever characterizing</w:t>
      </w:r>
      <w:r w:rsidRPr="001F5D72">
        <w:rPr>
          <w:rFonts w:ascii="Times New Roman" w:hAnsi="Times New Roman"/>
          <w:sz w:val="24"/>
          <w:szCs w:val="24"/>
        </w:rPr>
        <w:t xml:space="preserve"> Eichmann himself. Neither monstrosity nor </w:t>
      </w:r>
      <w:proofErr w:type="gramStart"/>
      <w:r w:rsidRPr="001F5D72">
        <w:rPr>
          <w:rFonts w:ascii="Times New Roman" w:hAnsi="Times New Roman"/>
          <w:sz w:val="24"/>
          <w:szCs w:val="24"/>
        </w:rPr>
        <w:t>stupidity are</w:t>
      </w:r>
      <w:proofErr w:type="gramEnd"/>
      <w:r w:rsidRPr="001F5D72">
        <w:rPr>
          <w:rFonts w:ascii="Times New Roman" w:hAnsi="Times New Roman"/>
          <w:sz w:val="24"/>
          <w:szCs w:val="24"/>
        </w:rPr>
        <w:t xml:space="preserve"> descriptive of Eichmann, she explains. Instead, an “authentic inability to think” was the detrimental attribute that would be his downfall, enabling him additionally to heed just as soon to the role of the war criminal as</w:t>
      </w:r>
      <w:r>
        <w:rPr>
          <w:rFonts w:ascii="Times New Roman" w:hAnsi="Times New Roman"/>
          <w:sz w:val="24"/>
          <w:szCs w:val="24"/>
        </w:rPr>
        <w:t xml:space="preserve"> to</w:t>
      </w:r>
      <w:r w:rsidRPr="001F5D72">
        <w:rPr>
          <w:rFonts w:ascii="Times New Roman" w:hAnsi="Times New Roman"/>
          <w:sz w:val="24"/>
          <w:szCs w:val="24"/>
        </w:rPr>
        <w:t xml:space="preserve"> the rules prescribed by the N</w:t>
      </w:r>
      <w:r>
        <w:rPr>
          <w:rFonts w:ascii="Times New Roman" w:hAnsi="Times New Roman"/>
          <w:sz w:val="24"/>
          <w:szCs w:val="24"/>
        </w:rPr>
        <w:t>azi regime to its constituents (417).</w:t>
      </w:r>
    </w:p>
    <w:p w:rsidR="00C47027"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When Arendt discusses “thought” and “thinking” in her work, she uses the contrasting i</w:t>
      </w:r>
      <w:r w:rsidRPr="00BB7044">
        <w:rPr>
          <w:rFonts w:ascii="Times New Roman" w:hAnsi="Times New Roman"/>
          <w:sz w:val="24"/>
          <w:szCs w:val="24"/>
        </w:rPr>
        <w:t>dea of knowledge to clarify her meaning. The concept of knowledge, in the way I understand her denotation</w:t>
      </w:r>
      <w:r>
        <w:rPr>
          <w:rFonts w:ascii="Times New Roman" w:hAnsi="Times New Roman"/>
          <w:sz w:val="24"/>
          <w:szCs w:val="24"/>
        </w:rPr>
        <w:t>, has already been established</w:t>
      </w:r>
      <w:r w:rsidRPr="00BB7044">
        <w:rPr>
          <w:rFonts w:ascii="Times New Roman" w:hAnsi="Times New Roman"/>
          <w:sz w:val="24"/>
          <w:szCs w:val="24"/>
        </w:rPr>
        <w:t>.</w:t>
      </w:r>
      <w:r>
        <w:rPr>
          <w:rFonts w:ascii="Times New Roman" w:hAnsi="Times New Roman"/>
          <w:sz w:val="24"/>
          <w:szCs w:val="24"/>
        </w:rPr>
        <w:t xml:space="preserve"> </w:t>
      </w:r>
      <w:r w:rsidRPr="00BB7044">
        <w:rPr>
          <w:rFonts w:ascii="Times New Roman" w:hAnsi="Times New Roman"/>
          <w:sz w:val="24"/>
          <w:szCs w:val="24"/>
        </w:rPr>
        <w:t xml:space="preserve">My understanding of Arendt’s intended meaning of </w:t>
      </w:r>
      <w:r w:rsidRPr="00BB7044">
        <w:rPr>
          <w:rFonts w:ascii="Times New Roman" w:hAnsi="Times New Roman"/>
          <w:sz w:val="24"/>
          <w:szCs w:val="24"/>
        </w:rPr>
        <w:lastRenderedPageBreak/>
        <w:t xml:space="preserve">“thinking” is that it is a particular – and particularly under-exercised – ability that humans have, which entails mindful and deliberate reflection on life and humanity. </w:t>
      </w:r>
    </w:p>
    <w:p w:rsidR="00C47027" w:rsidRPr="001F5D72" w:rsidRDefault="00C47027" w:rsidP="00BD221F">
      <w:pPr>
        <w:spacing w:line="480" w:lineRule="auto"/>
        <w:ind w:firstLine="720"/>
        <w:rPr>
          <w:rFonts w:ascii="Times New Roman" w:hAnsi="Times New Roman"/>
          <w:sz w:val="24"/>
          <w:szCs w:val="24"/>
        </w:rPr>
      </w:pPr>
      <w:r>
        <w:rPr>
          <w:rFonts w:ascii="Times New Roman" w:hAnsi="Times New Roman"/>
          <w:sz w:val="24"/>
          <w:szCs w:val="24"/>
        </w:rPr>
        <w:t>In regards to the house-building analogy, it is the thought</w:t>
      </w:r>
      <w:r w:rsidR="00F77063">
        <w:rPr>
          <w:rFonts w:ascii="Times New Roman" w:hAnsi="Times New Roman"/>
          <w:sz w:val="24"/>
          <w:szCs w:val="24"/>
        </w:rPr>
        <w:t>:</w:t>
      </w:r>
      <w:r>
        <w:rPr>
          <w:rFonts w:ascii="Times New Roman" w:hAnsi="Times New Roman"/>
          <w:sz w:val="24"/>
          <w:szCs w:val="24"/>
        </w:rPr>
        <w:t xml:space="preserve"> “house” that can only be experienced when not in the presence of one. The significance in the symbolic nature of thought in this manner is in kind with the fact that in the tangible world there may be many dwellings that could be considered a house However, in our minds, there is only one symbol, with all its accommodating associations, for these variable entities. </w:t>
      </w:r>
      <w:r w:rsidRPr="001F5D72">
        <w:rPr>
          <w:rFonts w:ascii="Times New Roman" w:hAnsi="Times New Roman"/>
          <w:sz w:val="24"/>
          <w:szCs w:val="24"/>
        </w:rPr>
        <w:t xml:space="preserve">It is the intellect that desires and can obtain verifiable knowledge. But </w:t>
      </w:r>
      <w:r w:rsidR="00F77063">
        <w:rPr>
          <w:rFonts w:ascii="Times New Roman" w:hAnsi="Times New Roman"/>
          <w:sz w:val="24"/>
          <w:szCs w:val="24"/>
        </w:rPr>
        <w:t xml:space="preserve">reason extends beyond knowledge; it </w:t>
      </w:r>
      <w:r w:rsidRPr="001F5D72">
        <w:rPr>
          <w:rFonts w:ascii="Times New Roman" w:hAnsi="Times New Roman"/>
          <w:sz w:val="24"/>
          <w:szCs w:val="24"/>
        </w:rPr>
        <w:t xml:space="preserve">is the inclination to think and to understand. My view is that Arendt and </w:t>
      </w:r>
      <w:r>
        <w:rPr>
          <w:rFonts w:ascii="Times New Roman" w:hAnsi="Times New Roman"/>
          <w:sz w:val="24"/>
          <w:szCs w:val="24"/>
        </w:rPr>
        <w:t>Kant are suggesting we ask</w:t>
      </w:r>
      <w:r w:rsidRPr="001F5D72">
        <w:rPr>
          <w:rFonts w:ascii="Times New Roman" w:hAnsi="Times New Roman"/>
          <w:sz w:val="24"/>
          <w:szCs w:val="24"/>
        </w:rPr>
        <w:t xml:space="preserve"> questions not merely of </w:t>
      </w:r>
      <w:r w:rsidRPr="001F5D72">
        <w:rPr>
          <w:rFonts w:ascii="Times New Roman" w:hAnsi="Times New Roman"/>
          <w:i/>
          <w:sz w:val="24"/>
          <w:szCs w:val="24"/>
        </w:rPr>
        <w:t>how</w:t>
      </w:r>
      <w:r w:rsidRPr="001F5D72">
        <w:rPr>
          <w:rFonts w:ascii="Times New Roman" w:hAnsi="Times New Roman"/>
          <w:sz w:val="24"/>
          <w:szCs w:val="24"/>
        </w:rPr>
        <w:t xml:space="preserve"> but of</w:t>
      </w:r>
      <w:r w:rsidRPr="001F5D72">
        <w:rPr>
          <w:rFonts w:ascii="Times New Roman" w:hAnsi="Times New Roman"/>
          <w:i/>
          <w:sz w:val="24"/>
          <w:szCs w:val="24"/>
        </w:rPr>
        <w:t xml:space="preserve"> why</w:t>
      </w:r>
      <w:r w:rsidRPr="001F5D72">
        <w:rPr>
          <w:rFonts w:ascii="Times New Roman" w:hAnsi="Times New Roman"/>
          <w:sz w:val="24"/>
          <w:szCs w:val="24"/>
        </w:rPr>
        <w:t xml:space="preserve">. </w:t>
      </w:r>
      <w:r>
        <w:rPr>
          <w:rFonts w:ascii="Times New Roman" w:hAnsi="Times New Roman"/>
          <w:sz w:val="24"/>
          <w:szCs w:val="24"/>
        </w:rPr>
        <w:t>Further</w:t>
      </w:r>
      <w:r w:rsidRPr="00BB7044">
        <w:rPr>
          <w:rFonts w:ascii="Times New Roman" w:hAnsi="Times New Roman"/>
          <w:sz w:val="24"/>
          <w:szCs w:val="24"/>
        </w:rPr>
        <w:t xml:space="preserve">, it may be that knowing is only safe with the simultaneous or prior exercise of thinking. </w:t>
      </w:r>
    </w:p>
    <w:p w:rsidR="00C47027"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 xml:space="preserve">There may be much to gain through the study of facts and ideas; of </w:t>
      </w:r>
      <w:r w:rsidRPr="001F5D72">
        <w:rPr>
          <w:rFonts w:ascii="Times New Roman" w:hAnsi="Times New Roman"/>
          <w:i/>
          <w:sz w:val="24"/>
          <w:szCs w:val="24"/>
        </w:rPr>
        <w:t>how</w:t>
      </w:r>
      <w:r w:rsidRPr="001F5D72">
        <w:rPr>
          <w:rFonts w:ascii="Times New Roman" w:hAnsi="Times New Roman"/>
          <w:sz w:val="24"/>
          <w:szCs w:val="24"/>
        </w:rPr>
        <w:t xml:space="preserve"> things work, how to do things, and how things have come to be. Certainly science and technology are media that have power to propel positive change. And within these truths lie the bridge between the insights that m</w:t>
      </w:r>
      <w:r>
        <w:rPr>
          <w:rFonts w:ascii="Times New Roman" w:hAnsi="Times New Roman"/>
          <w:sz w:val="24"/>
          <w:szCs w:val="24"/>
        </w:rPr>
        <w:t>ay blossom in the thinking mind</w:t>
      </w:r>
      <w:r w:rsidRPr="001F5D72">
        <w:rPr>
          <w:rFonts w:ascii="Times New Roman" w:hAnsi="Times New Roman"/>
          <w:sz w:val="24"/>
          <w:szCs w:val="24"/>
        </w:rPr>
        <w:t xml:space="preserve"> and the activation of these ideas in the world</w:t>
      </w:r>
      <w:r>
        <w:rPr>
          <w:rFonts w:ascii="Times New Roman" w:hAnsi="Times New Roman"/>
          <w:sz w:val="24"/>
          <w:szCs w:val="24"/>
        </w:rPr>
        <w:t xml:space="preserve"> experience</w:t>
      </w:r>
      <w:r w:rsidRPr="001F5D72">
        <w:rPr>
          <w:rFonts w:ascii="Times New Roman" w:hAnsi="Times New Roman"/>
          <w:sz w:val="24"/>
          <w:szCs w:val="24"/>
        </w:rPr>
        <w:t xml:space="preserve">.  </w:t>
      </w:r>
    </w:p>
    <w:p w:rsidR="00C47027" w:rsidRDefault="00C47027" w:rsidP="00BD221F">
      <w:pPr>
        <w:spacing w:line="480" w:lineRule="auto"/>
        <w:ind w:firstLine="720"/>
        <w:rPr>
          <w:rFonts w:ascii="Times New Roman" w:hAnsi="Times New Roman"/>
          <w:sz w:val="24"/>
          <w:szCs w:val="24"/>
        </w:rPr>
      </w:pPr>
      <w:r w:rsidRPr="006160B9">
        <w:rPr>
          <w:rFonts w:ascii="Times New Roman" w:hAnsi="Times New Roman"/>
          <w:sz w:val="24"/>
          <w:szCs w:val="24"/>
        </w:rPr>
        <w:t>In order for knowledge to result in positive change, then, it must be used alongside thinking. Thinking</w:t>
      </w:r>
      <w:r>
        <w:rPr>
          <w:rFonts w:ascii="Times New Roman" w:hAnsi="Times New Roman"/>
          <w:sz w:val="24"/>
          <w:szCs w:val="24"/>
        </w:rPr>
        <w:t xml:space="preserve"> </w:t>
      </w:r>
      <w:r w:rsidRPr="006160B9">
        <w:rPr>
          <w:rFonts w:ascii="Times New Roman" w:hAnsi="Times New Roman"/>
          <w:sz w:val="24"/>
          <w:szCs w:val="24"/>
        </w:rPr>
        <w:t xml:space="preserve">is the prerequisite process for the use of knowledge. If approached appropriately, thinking can fuel and propel scientific and other worldly action and creation. Science has the power to show us the </w:t>
      </w:r>
      <w:r w:rsidRPr="006160B9">
        <w:rPr>
          <w:rFonts w:ascii="Times New Roman" w:hAnsi="Times New Roman"/>
          <w:i/>
          <w:sz w:val="24"/>
          <w:szCs w:val="24"/>
        </w:rPr>
        <w:t xml:space="preserve">how </w:t>
      </w:r>
      <w:r w:rsidRPr="006160B9">
        <w:rPr>
          <w:rFonts w:ascii="Times New Roman" w:hAnsi="Times New Roman"/>
          <w:sz w:val="24"/>
          <w:szCs w:val="24"/>
        </w:rPr>
        <w:t xml:space="preserve">aspect. Without thinking having occurred prior, the power of knowing and the material consequences are left dangerously untethered. </w:t>
      </w:r>
    </w:p>
    <w:p w:rsidR="00C47027" w:rsidRDefault="00C47027" w:rsidP="00BD221F">
      <w:pPr>
        <w:spacing w:line="480" w:lineRule="auto"/>
        <w:ind w:firstLine="720"/>
        <w:rPr>
          <w:rFonts w:ascii="Times New Roman" w:hAnsi="Times New Roman"/>
          <w:sz w:val="24"/>
          <w:szCs w:val="24"/>
        </w:rPr>
      </w:pPr>
      <w:r>
        <w:rPr>
          <w:rFonts w:ascii="Times New Roman" w:hAnsi="Times New Roman"/>
          <w:sz w:val="24"/>
          <w:szCs w:val="24"/>
        </w:rPr>
        <w:t xml:space="preserve">In traditional societies, new scientific and technological endeavors underwent some thought before their implementation. Whether due to religious or other reasons, technology was </w:t>
      </w:r>
      <w:r>
        <w:rPr>
          <w:rFonts w:ascii="Times New Roman" w:hAnsi="Times New Roman"/>
          <w:sz w:val="24"/>
          <w:szCs w:val="24"/>
        </w:rPr>
        <w:lastRenderedPageBreak/>
        <w:t>like a privilege that citizens knew could be easily abused. Though knowledge and technology were advanced and enriched, the costs were first carefully considered</w:t>
      </w:r>
      <w:r w:rsidR="00552917">
        <w:rPr>
          <w:rFonts w:ascii="Times New Roman" w:hAnsi="Times New Roman"/>
          <w:sz w:val="24"/>
          <w:szCs w:val="24"/>
        </w:rPr>
        <w:t xml:space="preserve"> (</w:t>
      </w:r>
      <w:proofErr w:type="spellStart"/>
      <w:r w:rsidR="00552917" w:rsidRPr="00465B76">
        <w:rPr>
          <w:rFonts w:ascii="Times New Roman" w:hAnsi="Times New Roman"/>
          <w:sz w:val="24"/>
          <w:szCs w:val="24"/>
        </w:rPr>
        <w:t>Ellul</w:t>
      </w:r>
      <w:bookmarkStart w:id="0" w:name="_GoBack"/>
      <w:bookmarkEnd w:id="0"/>
      <w:proofErr w:type="spellEnd"/>
      <w:r w:rsidR="00552917">
        <w:rPr>
          <w:rFonts w:ascii="Times New Roman" w:hAnsi="Times New Roman"/>
          <w:sz w:val="24"/>
          <w:szCs w:val="24"/>
        </w:rPr>
        <w:t>)</w:t>
      </w:r>
      <w:r>
        <w:rPr>
          <w:rFonts w:ascii="Times New Roman" w:hAnsi="Times New Roman"/>
          <w:sz w:val="24"/>
          <w:szCs w:val="24"/>
        </w:rPr>
        <w:t xml:space="preserve">. </w:t>
      </w:r>
    </w:p>
    <w:p w:rsidR="00C47027" w:rsidRPr="006160B9" w:rsidRDefault="00C47027" w:rsidP="00BD221F">
      <w:pPr>
        <w:spacing w:line="480" w:lineRule="auto"/>
        <w:ind w:firstLine="720"/>
        <w:rPr>
          <w:rFonts w:ascii="Times New Roman" w:hAnsi="Times New Roman"/>
          <w:sz w:val="24"/>
          <w:szCs w:val="24"/>
        </w:rPr>
      </w:pPr>
      <w:r>
        <w:rPr>
          <w:rFonts w:ascii="Times New Roman" w:hAnsi="Times New Roman"/>
          <w:sz w:val="24"/>
          <w:szCs w:val="24"/>
        </w:rPr>
        <w:t xml:space="preserve">However, with the advent of modern technological society, social and economic challenges distracted from this process of careful consideration of the use of science. World War II, for instance, was partly an outcome of the use of knowledge under conditions of economic and psychological stress that averted the exercise of the intellect and thinking, which otherwise might have prevented the deaths of millions of people across of globe, and millions of minorities in Germany and other countries. </w:t>
      </w:r>
    </w:p>
    <w:p w:rsidR="00C47027" w:rsidRPr="001F5D72" w:rsidRDefault="00C47027" w:rsidP="00BD221F">
      <w:pPr>
        <w:spacing w:line="480" w:lineRule="auto"/>
        <w:ind w:firstLine="720"/>
        <w:rPr>
          <w:rFonts w:ascii="Times New Roman" w:hAnsi="Times New Roman"/>
          <w:sz w:val="24"/>
          <w:szCs w:val="24"/>
        </w:rPr>
      </w:pPr>
      <w:r>
        <w:rPr>
          <w:rFonts w:ascii="Times New Roman" w:hAnsi="Times New Roman"/>
          <w:sz w:val="24"/>
          <w:szCs w:val="24"/>
        </w:rPr>
        <w:t xml:space="preserve">Scientific endeavors – “how” processes – nonetheless have the capacity to generate means for positive change. However, it must be used in association with thinking, lest it have devastating consequences. Science, and therefore knowing, may be most dangerous when its employment is </w:t>
      </w:r>
      <w:r w:rsidR="006D1A91">
        <w:rPr>
          <w:rFonts w:ascii="Times New Roman" w:hAnsi="Times New Roman"/>
          <w:sz w:val="24"/>
          <w:szCs w:val="24"/>
        </w:rPr>
        <w:t>not used with</w:t>
      </w:r>
      <w:r>
        <w:rPr>
          <w:rFonts w:ascii="Times New Roman" w:hAnsi="Times New Roman"/>
          <w:sz w:val="24"/>
          <w:szCs w:val="24"/>
        </w:rPr>
        <w:t xml:space="preserve"> meaningful reflection. </w:t>
      </w:r>
    </w:p>
    <w:p w:rsidR="00C47027" w:rsidRPr="001F5D72" w:rsidRDefault="00C47027" w:rsidP="00BD221F">
      <w:pPr>
        <w:spacing w:line="480" w:lineRule="auto"/>
        <w:ind w:firstLine="720"/>
        <w:rPr>
          <w:rFonts w:ascii="Times New Roman" w:hAnsi="Times New Roman"/>
          <w:sz w:val="24"/>
          <w:szCs w:val="24"/>
        </w:rPr>
      </w:pPr>
      <w:r>
        <w:rPr>
          <w:rFonts w:ascii="Times New Roman" w:hAnsi="Times New Roman"/>
          <w:sz w:val="24"/>
          <w:szCs w:val="24"/>
        </w:rPr>
        <w:t>I</w:t>
      </w:r>
      <w:r w:rsidRPr="001F5D72">
        <w:rPr>
          <w:rFonts w:ascii="Times New Roman" w:hAnsi="Times New Roman"/>
          <w:sz w:val="24"/>
          <w:szCs w:val="24"/>
        </w:rPr>
        <w:t xml:space="preserve">n </w:t>
      </w:r>
      <w:r w:rsidRPr="001F5D72">
        <w:rPr>
          <w:rFonts w:ascii="Times New Roman" w:hAnsi="Times New Roman"/>
          <w:i/>
          <w:sz w:val="24"/>
          <w:szCs w:val="24"/>
        </w:rPr>
        <w:t>Love in Action</w:t>
      </w:r>
      <w:r w:rsidRPr="001F5D72">
        <w:rPr>
          <w:rFonts w:ascii="Times New Roman" w:hAnsi="Times New Roman"/>
          <w:sz w:val="24"/>
          <w:szCs w:val="24"/>
        </w:rPr>
        <w:t xml:space="preserve">, Martin Luther King engages in a discussion surrounding the idea of acting with love, which is grounded in Jesus’ biblical quotation, “Father, forgive them; for they know not what they do.” This statement, uttered in the company of several human perpetrators of evil, demonstrates “love at its best” as King </w:t>
      </w:r>
      <w:r>
        <w:rPr>
          <w:rFonts w:ascii="Times New Roman" w:hAnsi="Times New Roman"/>
          <w:sz w:val="24"/>
          <w:szCs w:val="24"/>
        </w:rPr>
        <w:t>described (King 36)</w:t>
      </w:r>
      <w:r w:rsidRPr="001F5D72">
        <w:rPr>
          <w:rFonts w:ascii="Times New Roman" w:hAnsi="Times New Roman"/>
          <w:sz w:val="24"/>
          <w:szCs w:val="24"/>
        </w:rPr>
        <w:t>. It is under the most agonizing conditions – of Jesus, the Creator’s only begotten Son, primed for crucifixion – that this phrase is stated. In the presence of the most basic example of mankind at its lowest, most disgraceful, most hateful and betraying state, Jesus acted not out of vengeance but out of love, points out King.</w:t>
      </w:r>
    </w:p>
    <w:p w:rsidR="00C47027"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In his chapter, King notes a dichotomy similar to that discussed by Arendt in that it threatens to extinguish the relationship between our internal and external worlds.</w:t>
      </w:r>
      <w:r>
        <w:rPr>
          <w:rFonts w:ascii="Times New Roman" w:hAnsi="Times New Roman"/>
          <w:sz w:val="24"/>
          <w:szCs w:val="24"/>
        </w:rPr>
        <w:t xml:space="preserve"> Whereas </w:t>
      </w:r>
      <w:r>
        <w:rPr>
          <w:rFonts w:ascii="Times New Roman" w:hAnsi="Times New Roman"/>
          <w:sz w:val="24"/>
          <w:szCs w:val="24"/>
        </w:rPr>
        <w:lastRenderedPageBreak/>
        <w:t xml:space="preserve">Arendt described thinking and knowing, which have implied respective relationships to concepts of the world of the metaphysical and the world of appearances, King introduces mankind’s prevalent problem of hypocrisy in terms of our actions being consistent with the beliefs we claim to possess. </w:t>
      </w:r>
      <w:r w:rsidRPr="001F5D72">
        <w:rPr>
          <w:rFonts w:ascii="Times New Roman" w:hAnsi="Times New Roman"/>
          <w:sz w:val="24"/>
          <w:szCs w:val="24"/>
        </w:rPr>
        <w:t>He describes this dualism in the context of what he outlines as the first of two lessons to be obtained from the biblical scene.</w:t>
      </w:r>
      <w:r>
        <w:rPr>
          <w:rFonts w:ascii="Times New Roman" w:hAnsi="Times New Roman"/>
          <w:sz w:val="24"/>
          <w:szCs w:val="24"/>
        </w:rPr>
        <w:t xml:space="preserve"> </w:t>
      </w:r>
      <w:r w:rsidRPr="001F5D72">
        <w:rPr>
          <w:rFonts w:ascii="Times New Roman" w:hAnsi="Times New Roman"/>
          <w:sz w:val="24"/>
          <w:szCs w:val="24"/>
        </w:rPr>
        <w:t xml:space="preserve">A profound tragedy, he says, is that “men seldom bridge the gulf between […] doing and saying. A persistent schizophrenia leaves so many of us tragically divided against ourselves.” </w:t>
      </w:r>
      <w:r>
        <w:rPr>
          <w:rFonts w:ascii="Times New Roman" w:hAnsi="Times New Roman"/>
          <w:sz w:val="24"/>
          <w:szCs w:val="24"/>
        </w:rPr>
        <w:t>(37)</w:t>
      </w:r>
    </w:p>
    <w:p w:rsidR="00C47027" w:rsidRPr="001F5D72"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 xml:space="preserve">What King is referring to is a split between the values </w:t>
      </w:r>
      <w:r w:rsidRPr="00957EDA">
        <w:rPr>
          <w:rFonts w:ascii="Times New Roman" w:hAnsi="Times New Roman"/>
          <w:sz w:val="24"/>
          <w:szCs w:val="24"/>
        </w:rPr>
        <w:t>endorsed by man and</w:t>
      </w:r>
      <w:r w:rsidRPr="001F5D72">
        <w:rPr>
          <w:rFonts w:ascii="Times New Roman" w:hAnsi="Times New Roman"/>
          <w:sz w:val="24"/>
          <w:szCs w:val="24"/>
        </w:rPr>
        <w:t xml:space="preserve"> the actions in which they nonetheless engage. It is a notorious dilemma he refers to, here; one often both fueled and complicated by social bias via peers and upbringing on the </w:t>
      </w:r>
      <w:r>
        <w:rPr>
          <w:rFonts w:ascii="Times New Roman" w:hAnsi="Times New Roman"/>
          <w:sz w:val="24"/>
          <w:szCs w:val="24"/>
        </w:rPr>
        <w:t>interpersonal level</w:t>
      </w:r>
      <w:r w:rsidRPr="001F5D72">
        <w:rPr>
          <w:rFonts w:ascii="Times New Roman" w:hAnsi="Times New Roman"/>
          <w:sz w:val="24"/>
          <w:szCs w:val="24"/>
        </w:rPr>
        <w:t xml:space="preserve">, and by political and religious affiliation as well as professed ideology on the macro level. Society is riddled with inconsistencies of this sort. </w:t>
      </w:r>
      <w:r>
        <w:rPr>
          <w:rFonts w:ascii="Times New Roman" w:hAnsi="Times New Roman"/>
          <w:sz w:val="24"/>
          <w:szCs w:val="24"/>
        </w:rPr>
        <w:t>Forgiving is a widely valued action in America, a nation founded primarily under principles of Christian origin. But the employment of c</w:t>
      </w:r>
      <w:r w:rsidRPr="001F5D72">
        <w:rPr>
          <w:rFonts w:ascii="Times New Roman" w:hAnsi="Times New Roman"/>
          <w:sz w:val="24"/>
          <w:szCs w:val="24"/>
        </w:rPr>
        <w:t>apital punis</w:t>
      </w:r>
      <w:r>
        <w:rPr>
          <w:rFonts w:ascii="Times New Roman" w:hAnsi="Times New Roman"/>
          <w:sz w:val="24"/>
          <w:szCs w:val="24"/>
        </w:rPr>
        <w:t>hment is evidence</w:t>
      </w:r>
      <w:r w:rsidRPr="001F5D72">
        <w:rPr>
          <w:rFonts w:ascii="Times New Roman" w:hAnsi="Times New Roman"/>
          <w:sz w:val="24"/>
          <w:szCs w:val="24"/>
        </w:rPr>
        <w:t xml:space="preserve"> </w:t>
      </w:r>
      <w:r>
        <w:rPr>
          <w:rFonts w:ascii="Times New Roman" w:hAnsi="Times New Roman"/>
          <w:sz w:val="24"/>
          <w:szCs w:val="24"/>
        </w:rPr>
        <w:t xml:space="preserve">of </w:t>
      </w:r>
      <w:r w:rsidRPr="001F5D72">
        <w:rPr>
          <w:rFonts w:ascii="Times New Roman" w:hAnsi="Times New Roman"/>
          <w:sz w:val="24"/>
          <w:szCs w:val="24"/>
        </w:rPr>
        <w:t>society’s refusal to forgive, as exemplif</w:t>
      </w:r>
      <w:r>
        <w:rPr>
          <w:rFonts w:ascii="Times New Roman" w:hAnsi="Times New Roman"/>
          <w:sz w:val="24"/>
          <w:szCs w:val="24"/>
        </w:rPr>
        <w:t>ied</w:t>
      </w:r>
      <w:r w:rsidRPr="001F5D72">
        <w:rPr>
          <w:rFonts w:ascii="Times New Roman" w:hAnsi="Times New Roman"/>
          <w:sz w:val="24"/>
          <w:szCs w:val="24"/>
        </w:rPr>
        <w:t xml:space="preserve"> by King</w:t>
      </w:r>
      <w:r>
        <w:rPr>
          <w:rFonts w:ascii="Times New Roman" w:hAnsi="Times New Roman"/>
          <w:sz w:val="24"/>
          <w:szCs w:val="24"/>
        </w:rPr>
        <w:t xml:space="preserve"> (39).  </w:t>
      </w:r>
    </w:p>
    <w:p w:rsidR="00C47027" w:rsidRDefault="00C47027" w:rsidP="00BD221F">
      <w:pPr>
        <w:spacing w:line="480" w:lineRule="auto"/>
        <w:ind w:firstLine="720"/>
        <w:rPr>
          <w:rFonts w:ascii="Times New Roman" w:hAnsi="Times New Roman"/>
          <w:sz w:val="24"/>
          <w:szCs w:val="24"/>
        </w:rPr>
      </w:pPr>
      <w:r w:rsidRPr="001F5D72">
        <w:rPr>
          <w:rFonts w:ascii="Times New Roman" w:hAnsi="Times New Roman"/>
          <w:sz w:val="24"/>
          <w:szCs w:val="24"/>
        </w:rPr>
        <w:t>But Jesus, in King’s first noted lesson, exemplifies the impeccable example of overcoming this dilemma. The unyielding f</w:t>
      </w:r>
      <w:r>
        <w:rPr>
          <w:rFonts w:ascii="Times New Roman" w:hAnsi="Times New Roman"/>
          <w:sz w:val="24"/>
          <w:szCs w:val="24"/>
        </w:rPr>
        <w:t>orgiveness He displays shows</w:t>
      </w:r>
      <w:r w:rsidRPr="001F5D72">
        <w:rPr>
          <w:rFonts w:ascii="Times New Roman" w:hAnsi="Times New Roman"/>
          <w:sz w:val="24"/>
          <w:szCs w:val="24"/>
        </w:rPr>
        <w:t xml:space="preserve"> consistency between these two levels; between saying and doing, belief and action.</w:t>
      </w:r>
      <w:r>
        <w:rPr>
          <w:rFonts w:ascii="Times New Roman" w:hAnsi="Times New Roman"/>
          <w:sz w:val="24"/>
          <w:szCs w:val="24"/>
        </w:rPr>
        <w:t xml:space="preserve"> By responding with “aggressive love,” it is with ever-persisting importance that Jesus demonstrates the insufficiency of the law of revenge, which, despite its failure to solve any social problems, continues to attract followers. The story serves as a reminder that “only goodness can drive out evil and only love can conquer hate” (39). </w:t>
      </w:r>
    </w:p>
    <w:p w:rsidR="00C47027" w:rsidRDefault="00C47027" w:rsidP="00D641CD">
      <w:pPr>
        <w:spacing w:line="480" w:lineRule="auto"/>
        <w:ind w:firstLine="720"/>
        <w:rPr>
          <w:rFonts w:ascii="Times New Roman" w:hAnsi="Times New Roman"/>
          <w:sz w:val="24"/>
          <w:szCs w:val="24"/>
        </w:rPr>
      </w:pPr>
      <w:r>
        <w:rPr>
          <w:rFonts w:ascii="Times New Roman" w:hAnsi="Times New Roman"/>
          <w:sz w:val="24"/>
          <w:szCs w:val="24"/>
        </w:rPr>
        <w:lastRenderedPageBreak/>
        <w:t>Another lesson that King draws from this action is that of Jesus’ awareness of man’s intellectual and spiritual blindness (40). “They know not what they do,” King quotes, continuing that Jesus acknowledged that it is not badness that characterized the men who nailed Jesus to the cross, but rather a need for enlightenment. It is that they have been misguided, not that they are evil. He says of those who support warfare: “They are not evil people. On the contrary, they are good, respectable citizens whose ideas are robed in the garments of patriotism.” (40-41). However, he continues that war is inevitably futile in that, at least in today’s world, the destruction elicited by war weaponry eliminates any possibility of positive outcomes (41).</w:t>
      </w:r>
    </w:p>
    <w:p w:rsidR="00C47027" w:rsidRDefault="00C47027" w:rsidP="00D641CD">
      <w:pPr>
        <w:spacing w:line="480" w:lineRule="auto"/>
        <w:ind w:firstLine="720"/>
        <w:rPr>
          <w:rFonts w:ascii="Times New Roman" w:hAnsi="Times New Roman"/>
          <w:sz w:val="24"/>
          <w:szCs w:val="24"/>
        </w:rPr>
      </w:pPr>
      <w:r>
        <w:rPr>
          <w:rFonts w:ascii="Times New Roman" w:hAnsi="Times New Roman"/>
          <w:sz w:val="24"/>
          <w:szCs w:val="24"/>
        </w:rPr>
        <w:t>King</w:t>
      </w:r>
      <w:r w:rsidR="006D1A91">
        <w:rPr>
          <w:rFonts w:ascii="Times New Roman" w:hAnsi="Times New Roman"/>
          <w:sz w:val="24"/>
          <w:szCs w:val="24"/>
        </w:rPr>
        <w:t>,</w:t>
      </w:r>
      <w:r>
        <w:rPr>
          <w:rFonts w:ascii="Times New Roman" w:hAnsi="Times New Roman"/>
          <w:sz w:val="24"/>
          <w:szCs w:val="24"/>
        </w:rPr>
        <w:t xml:space="preserve"> lastly</w:t>
      </w:r>
      <w:r w:rsidR="006D1A91">
        <w:rPr>
          <w:rFonts w:ascii="Times New Roman" w:hAnsi="Times New Roman"/>
          <w:sz w:val="24"/>
          <w:szCs w:val="24"/>
        </w:rPr>
        <w:t>,</w:t>
      </w:r>
      <w:r>
        <w:rPr>
          <w:rFonts w:ascii="Times New Roman" w:hAnsi="Times New Roman"/>
          <w:sz w:val="24"/>
          <w:szCs w:val="24"/>
        </w:rPr>
        <w:t xml:space="preserve"> suggests that intelligence is a mandatory quality that all Christians should hold. It is morally essential for human to resist not only sin, but also ignorance (44). It’s an unfortunate truth that passion and sincerity, when guided by a stagnant mind, can be dangerous. Even goodness presents a risk in the absence of intelligence. And a trained mind is not required to satisfy this moral requirement, King says</w:t>
      </w:r>
      <w:r w:rsidR="006D1A91">
        <w:rPr>
          <w:rFonts w:ascii="Times New Roman" w:hAnsi="Times New Roman"/>
          <w:sz w:val="24"/>
          <w:szCs w:val="24"/>
        </w:rPr>
        <w:t>. A</w:t>
      </w:r>
      <w:r>
        <w:rPr>
          <w:rFonts w:ascii="Times New Roman" w:hAnsi="Times New Roman"/>
          <w:sz w:val="24"/>
          <w:szCs w:val="24"/>
        </w:rPr>
        <w:t>ll humankind should deliberately consider multiple perspecti</w:t>
      </w:r>
      <w:r w:rsidR="006D1A91">
        <w:rPr>
          <w:rFonts w:ascii="Times New Roman" w:hAnsi="Times New Roman"/>
          <w:sz w:val="24"/>
          <w:szCs w:val="24"/>
        </w:rPr>
        <w:t>ves and possibilities on issues</w:t>
      </w:r>
      <w:r>
        <w:rPr>
          <w:rFonts w:ascii="Times New Roman" w:hAnsi="Times New Roman"/>
          <w:sz w:val="24"/>
          <w:szCs w:val="24"/>
        </w:rPr>
        <w:t xml:space="preserve"> instead of blindly adhering to a set of prescribed standards. </w:t>
      </w:r>
    </w:p>
    <w:p w:rsidR="00C47027" w:rsidRDefault="00C47027" w:rsidP="00D641CD">
      <w:pPr>
        <w:spacing w:line="480" w:lineRule="auto"/>
        <w:ind w:firstLine="720"/>
        <w:rPr>
          <w:rFonts w:ascii="Times New Roman" w:hAnsi="Times New Roman"/>
          <w:sz w:val="24"/>
          <w:szCs w:val="24"/>
        </w:rPr>
      </w:pPr>
      <w:r>
        <w:rPr>
          <w:rFonts w:ascii="Times New Roman" w:hAnsi="Times New Roman"/>
          <w:sz w:val="24"/>
          <w:szCs w:val="24"/>
        </w:rPr>
        <w:t>Intellectual and moral blindness is a self-inflicted impairment caused by mankind’s misuse of freedom, in combination with the failure to use their minds to their fullest capability (44). “One day we will learn that the heart can never be totally right if the head is totally wrong,” he says (45). Without our minds and the exercise of contemplation, our love can be fruitless, and even devastating.</w:t>
      </w:r>
    </w:p>
    <w:p w:rsidR="00C47027" w:rsidRDefault="00C47027" w:rsidP="00D641CD">
      <w:pPr>
        <w:spacing w:line="480" w:lineRule="auto"/>
        <w:ind w:firstLine="720"/>
        <w:rPr>
          <w:rFonts w:ascii="Times New Roman" w:hAnsi="Times New Roman"/>
          <w:sz w:val="24"/>
          <w:szCs w:val="24"/>
        </w:rPr>
      </w:pPr>
      <w:r>
        <w:rPr>
          <w:rFonts w:ascii="Times New Roman" w:hAnsi="Times New Roman"/>
          <w:sz w:val="24"/>
          <w:szCs w:val="24"/>
        </w:rPr>
        <w:t xml:space="preserve">Arendt, in the context of a set of circumstances that challenge her psychologically and emotionally, philosophizes about the reasons and complexity that underlie the problem of evil in </w:t>
      </w:r>
      <w:r>
        <w:rPr>
          <w:rFonts w:ascii="Times New Roman" w:hAnsi="Times New Roman"/>
          <w:sz w:val="24"/>
          <w:szCs w:val="24"/>
        </w:rPr>
        <w:lastRenderedPageBreak/>
        <w:t xml:space="preserve">the world and the question of whether a person must be inherently evil to commit evil deeds, or whether instead it is possible for good people to do evil things. King’s focus is the capacity to forgive, along with the moral necessity to be both loving and intelligent. </w:t>
      </w:r>
    </w:p>
    <w:p w:rsidR="00C47027" w:rsidRPr="00CC2F4C" w:rsidRDefault="00C47027" w:rsidP="00CC2F4C">
      <w:pPr>
        <w:spacing w:line="480" w:lineRule="auto"/>
        <w:ind w:firstLine="720"/>
        <w:rPr>
          <w:rFonts w:ascii="Times New Roman" w:hAnsi="Times New Roman"/>
          <w:sz w:val="24"/>
          <w:szCs w:val="24"/>
        </w:rPr>
      </w:pPr>
      <w:r>
        <w:rPr>
          <w:rFonts w:ascii="Times New Roman" w:hAnsi="Times New Roman"/>
          <w:sz w:val="24"/>
          <w:szCs w:val="24"/>
        </w:rPr>
        <w:t xml:space="preserve">The example given by King of </w:t>
      </w:r>
      <w:r w:rsidR="006D1A91">
        <w:rPr>
          <w:rFonts w:ascii="Times New Roman" w:hAnsi="Times New Roman"/>
          <w:sz w:val="24"/>
          <w:szCs w:val="24"/>
        </w:rPr>
        <w:t>Americans</w:t>
      </w:r>
      <w:r>
        <w:rPr>
          <w:rFonts w:ascii="Times New Roman" w:hAnsi="Times New Roman"/>
          <w:sz w:val="24"/>
          <w:szCs w:val="24"/>
        </w:rPr>
        <w:t xml:space="preserve">’ </w:t>
      </w:r>
      <w:r w:rsidR="006D1A91">
        <w:rPr>
          <w:rFonts w:ascii="Times New Roman" w:hAnsi="Times New Roman"/>
          <w:sz w:val="24"/>
          <w:szCs w:val="24"/>
        </w:rPr>
        <w:t>support for</w:t>
      </w:r>
      <w:r>
        <w:rPr>
          <w:rFonts w:ascii="Times New Roman" w:hAnsi="Times New Roman"/>
          <w:sz w:val="24"/>
          <w:szCs w:val="24"/>
        </w:rPr>
        <w:t xml:space="preserve"> white supremacy, justified (in the minds of the people) by religious, scientific, and philosophical insight, is yet another tragic example of knowledge and action gone awry. Had thinking, in the way Arendt describes, and love, as emphasized by King, been exercised by the people during this time, this “tragic blindness</w:t>
      </w:r>
      <w:r w:rsidR="006D1A91">
        <w:rPr>
          <w:rFonts w:ascii="Times New Roman" w:hAnsi="Times New Roman"/>
          <w:sz w:val="24"/>
          <w:szCs w:val="24"/>
        </w:rPr>
        <w:t>” (</w:t>
      </w:r>
      <w:r>
        <w:rPr>
          <w:rFonts w:ascii="Times New Roman" w:hAnsi="Times New Roman"/>
          <w:sz w:val="24"/>
          <w:szCs w:val="24"/>
        </w:rPr>
        <w:t xml:space="preserve">King 42) might not </w:t>
      </w:r>
      <w:r w:rsidR="006457CE">
        <w:rPr>
          <w:rFonts w:ascii="Times New Roman" w:hAnsi="Times New Roman"/>
          <w:sz w:val="24"/>
          <w:szCs w:val="24"/>
        </w:rPr>
        <w:t>have characterized these people.</w:t>
      </w:r>
      <w:r>
        <w:rPr>
          <w:rFonts w:ascii="Times New Roman" w:hAnsi="Times New Roman"/>
          <w:sz w:val="24"/>
          <w:szCs w:val="24"/>
        </w:rPr>
        <w:t xml:space="preserve"> </w:t>
      </w:r>
      <w:r w:rsidR="006457CE">
        <w:rPr>
          <w:rFonts w:ascii="Times New Roman" w:hAnsi="Times New Roman"/>
          <w:sz w:val="24"/>
          <w:szCs w:val="24"/>
        </w:rPr>
        <w:t>T</w:t>
      </w:r>
      <w:r w:rsidR="006D1A91">
        <w:rPr>
          <w:rFonts w:ascii="Times New Roman" w:hAnsi="Times New Roman"/>
          <w:sz w:val="24"/>
          <w:szCs w:val="24"/>
        </w:rPr>
        <w:t>he subjugation and oppression</w:t>
      </w:r>
      <w:r w:rsidR="006457CE">
        <w:rPr>
          <w:rFonts w:ascii="Times New Roman" w:hAnsi="Times New Roman"/>
          <w:sz w:val="24"/>
          <w:szCs w:val="24"/>
        </w:rPr>
        <w:t xml:space="preserve"> of African Americans</w:t>
      </w:r>
      <w:r w:rsidR="006D1A91">
        <w:rPr>
          <w:rFonts w:ascii="Times New Roman" w:hAnsi="Times New Roman"/>
          <w:sz w:val="24"/>
          <w:szCs w:val="24"/>
        </w:rPr>
        <w:t xml:space="preserve"> in </w:t>
      </w:r>
      <w:r w:rsidR="006457CE">
        <w:rPr>
          <w:rFonts w:ascii="Times New Roman" w:hAnsi="Times New Roman"/>
          <w:sz w:val="24"/>
          <w:szCs w:val="24"/>
        </w:rPr>
        <w:t>the West</w:t>
      </w:r>
      <w:r w:rsidR="006D1A91">
        <w:rPr>
          <w:rFonts w:ascii="Times New Roman" w:hAnsi="Times New Roman"/>
          <w:sz w:val="24"/>
          <w:szCs w:val="24"/>
        </w:rPr>
        <w:t xml:space="preserve"> and the ethnic cleansing that took place in </w:t>
      </w:r>
      <w:r w:rsidR="006457CE">
        <w:rPr>
          <w:rFonts w:ascii="Times New Roman" w:hAnsi="Times New Roman"/>
          <w:sz w:val="24"/>
          <w:szCs w:val="24"/>
        </w:rPr>
        <w:t>Germany</w:t>
      </w:r>
      <w:r>
        <w:rPr>
          <w:rFonts w:ascii="Times New Roman" w:hAnsi="Times New Roman"/>
          <w:sz w:val="24"/>
          <w:szCs w:val="24"/>
        </w:rPr>
        <w:t xml:space="preserve"> might not have occurred.</w:t>
      </w:r>
    </w:p>
    <w:p w:rsidR="00C47027" w:rsidRDefault="00C47027" w:rsidP="00D641CD">
      <w:pPr>
        <w:spacing w:line="480" w:lineRule="auto"/>
        <w:ind w:firstLine="720"/>
        <w:rPr>
          <w:rFonts w:ascii="Times New Roman" w:hAnsi="Times New Roman"/>
          <w:sz w:val="24"/>
          <w:szCs w:val="24"/>
        </w:rPr>
      </w:pPr>
      <w:r w:rsidRPr="00882CA7">
        <w:rPr>
          <w:rFonts w:ascii="Times New Roman" w:hAnsi="Times New Roman"/>
          <w:sz w:val="24"/>
          <w:szCs w:val="24"/>
        </w:rPr>
        <w:t xml:space="preserve">Both Arendt’s and King’s writings reflect dualistic perspectives </w:t>
      </w:r>
      <w:r w:rsidR="0025628F">
        <w:rPr>
          <w:rFonts w:ascii="Times New Roman" w:hAnsi="Times New Roman"/>
          <w:sz w:val="24"/>
          <w:szCs w:val="24"/>
        </w:rPr>
        <w:t>in that, in the context of evil</w:t>
      </w:r>
      <w:r w:rsidRPr="00882CA7">
        <w:rPr>
          <w:rFonts w:ascii="Times New Roman" w:hAnsi="Times New Roman"/>
          <w:sz w:val="24"/>
          <w:szCs w:val="24"/>
        </w:rPr>
        <w:t>doing, the individual’s qualities are extracted from their actions to some extent. They allude to the moral difficulties inherent in being human, and they tend to maintain that the people themselves are not evil. Arendt’s perspective is that the inability to think is responsible for the conditions leading to evildoing</w:t>
      </w:r>
      <w:r>
        <w:rPr>
          <w:rFonts w:ascii="Times New Roman" w:hAnsi="Times New Roman"/>
          <w:sz w:val="24"/>
          <w:szCs w:val="24"/>
        </w:rPr>
        <w:t xml:space="preserve">. </w:t>
      </w:r>
      <w:r w:rsidRPr="00882CA7">
        <w:rPr>
          <w:rFonts w:ascii="Times New Roman" w:hAnsi="Times New Roman"/>
          <w:sz w:val="24"/>
          <w:szCs w:val="24"/>
        </w:rPr>
        <w:t xml:space="preserve">King </w:t>
      </w:r>
      <w:r>
        <w:rPr>
          <w:rFonts w:ascii="Times New Roman" w:hAnsi="Times New Roman"/>
          <w:sz w:val="24"/>
          <w:szCs w:val="24"/>
        </w:rPr>
        <w:t xml:space="preserve">attributes evildoing to </w:t>
      </w:r>
      <w:r w:rsidRPr="00882CA7">
        <w:rPr>
          <w:rFonts w:ascii="Times New Roman" w:hAnsi="Times New Roman"/>
          <w:sz w:val="24"/>
          <w:szCs w:val="24"/>
        </w:rPr>
        <w:t>a sort of naiveté of people, rather than any particular “badness”</w:t>
      </w:r>
      <w:r>
        <w:rPr>
          <w:rFonts w:ascii="Times New Roman" w:hAnsi="Times New Roman"/>
          <w:sz w:val="24"/>
          <w:szCs w:val="24"/>
        </w:rPr>
        <w:t xml:space="preserve"> and, </w:t>
      </w:r>
      <w:r w:rsidRPr="00882CA7">
        <w:rPr>
          <w:rFonts w:ascii="Times New Roman" w:hAnsi="Times New Roman"/>
          <w:sz w:val="24"/>
          <w:szCs w:val="24"/>
        </w:rPr>
        <w:t>simila</w:t>
      </w:r>
      <w:r>
        <w:rPr>
          <w:rFonts w:ascii="Times New Roman" w:hAnsi="Times New Roman"/>
          <w:sz w:val="24"/>
          <w:szCs w:val="24"/>
        </w:rPr>
        <w:t>r to Arendt, call for the</w:t>
      </w:r>
      <w:r w:rsidRPr="00882CA7">
        <w:rPr>
          <w:rFonts w:ascii="Times New Roman" w:hAnsi="Times New Roman"/>
          <w:sz w:val="24"/>
          <w:szCs w:val="24"/>
        </w:rPr>
        <w:t xml:space="preserve"> need for enlightenment. </w:t>
      </w:r>
    </w:p>
    <w:p w:rsidR="00C47027" w:rsidRDefault="00C47027" w:rsidP="00357B47">
      <w:pPr>
        <w:spacing w:line="480" w:lineRule="auto"/>
        <w:ind w:firstLine="720"/>
        <w:rPr>
          <w:rFonts w:ascii="Times New Roman" w:hAnsi="Times New Roman"/>
          <w:sz w:val="24"/>
          <w:szCs w:val="24"/>
        </w:rPr>
      </w:pPr>
      <w:r>
        <w:rPr>
          <w:rFonts w:ascii="Times New Roman" w:hAnsi="Times New Roman"/>
          <w:sz w:val="24"/>
          <w:szCs w:val="24"/>
        </w:rPr>
        <w:t xml:space="preserve">It is interesting to note King’s reference to mankind’s misuse of freedom as being responsible for our intellectual and moral sightlessness. As Fyodor Dostoevsky suggests in </w:t>
      </w:r>
      <w:r w:rsidRPr="00923739">
        <w:rPr>
          <w:rFonts w:ascii="Times New Roman" w:hAnsi="Times New Roman"/>
          <w:i/>
          <w:sz w:val="24"/>
          <w:szCs w:val="24"/>
        </w:rPr>
        <w:t>The Grand Inquisitor</w:t>
      </w:r>
      <w:r>
        <w:rPr>
          <w:rFonts w:ascii="Times New Roman" w:hAnsi="Times New Roman"/>
          <w:sz w:val="24"/>
          <w:szCs w:val="24"/>
        </w:rPr>
        <w:t xml:space="preserve"> (297-319), freedom can be conceived of as a privilege, and can carry with it a burden. The freedom to choose your actions and to make decisions and moral judgments on your own can be taxing both individually and collectively. In conditions of insecurity, it seems that it is simply easier for people to idolize without reflection, and to worship and follow according to a </w:t>
      </w:r>
      <w:r>
        <w:rPr>
          <w:rFonts w:ascii="Times New Roman" w:hAnsi="Times New Roman"/>
          <w:sz w:val="24"/>
          <w:szCs w:val="24"/>
        </w:rPr>
        <w:lastRenderedPageBreak/>
        <w:t xml:space="preserve">given set of rules. There is no room for worry or doubt in doing so. During the time of World War II in Germany, such were the conditions. There were no difficult choices to make, as they had already been made. Basic living needs were already provided. </w:t>
      </w:r>
      <w:proofErr w:type="gramStart"/>
      <w:r>
        <w:rPr>
          <w:rFonts w:ascii="Times New Roman" w:hAnsi="Times New Roman"/>
          <w:sz w:val="24"/>
          <w:szCs w:val="24"/>
        </w:rPr>
        <w:t>And this in exchange for the people’s freedom.</w:t>
      </w:r>
      <w:proofErr w:type="gramEnd"/>
      <w:r>
        <w:rPr>
          <w:rFonts w:ascii="Times New Roman" w:hAnsi="Times New Roman"/>
          <w:sz w:val="24"/>
          <w:szCs w:val="24"/>
        </w:rPr>
        <w:t xml:space="preserve"> </w:t>
      </w:r>
    </w:p>
    <w:p w:rsidR="00C47027" w:rsidRDefault="00C47027" w:rsidP="00EE1F65">
      <w:pPr>
        <w:tabs>
          <w:tab w:val="left" w:pos="90"/>
        </w:tabs>
        <w:spacing w:line="480" w:lineRule="auto"/>
        <w:ind w:firstLine="270"/>
        <w:rPr>
          <w:rFonts w:ascii="Times New Roman" w:hAnsi="Times New Roman"/>
          <w:sz w:val="24"/>
          <w:szCs w:val="24"/>
        </w:rPr>
      </w:pPr>
      <w:r>
        <w:rPr>
          <w:rFonts w:ascii="Times New Roman" w:hAnsi="Times New Roman"/>
          <w:sz w:val="24"/>
          <w:szCs w:val="24"/>
        </w:rPr>
        <w:tab/>
        <w:t>What I have extracted from these theories is that during periods of repressed freedom and mass social anxiety or tension, the faculties of thinking and of loving are challenged, and are only intact insomuch as an individual or group are resilient. This resilience may, to some extent, be contingent on the person’s prior level of involvement of thinking and thoughtful loving. If a group can develop and sustain these capacities, the risk for entering freedom- or autonomy-restrictive conditions on their own accord is limited. If they are confronted with the reality of these conditions from an outside force, they may be more psychologically and spiritually equipped to withstand the situation and even to influence its progress in a way that is beneficial.</w:t>
      </w:r>
    </w:p>
    <w:p w:rsidR="00C47027" w:rsidRDefault="00C47027" w:rsidP="00EE1F65">
      <w:pPr>
        <w:tabs>
          <w:tab w:val="left" w:pos="90"/>
        </w:tabs>
        <w:spacing w:line="480" w:lineRule="auto"/>
        <w:ind w:firstLine="720"/>
        <w:rPr>
          <w:rFonts w:ascii="Times New Roman" w:hAnsi="Times New Roman"/>
          <w:sz w:val="24"/>
          <w:szCs w:val="24"/>
        </w:rPr>
      </w:pPr>
      <w:r>
        <w:rPr>
          <w:rFonts w:ascii="Times New Roman" w:hAnsi="Times New Roman"/>
          <w:sz w:val="24"/>
          <w:szCs w:val="24"/>
        </w:rPr>
        <w:t xml:space="preserve">However, when the guiding forces of people are not thinking and loving, but instead are things like non-reflective determination and passion, nationalism, and rigid beliefs, all of which can potentially generate hate-like attitudes and practices, the knowledge used to guide actions or the means to an </w:t>
      </w:r>
      <w:r w:rsidR="0025628F">
        <w:rPr>
          <w:rFonts w:ascii="Times New Roman" w:hAnsi="Times New Roman"/>
          <w:sz w:val="24"/>
          <w:szCs w:val="24"/>
        </w:rPr>
        <w:t>intended goal</w:t>
      </w:r>
      <w:r>
        <w:rPr>
          <w:rFonts w:ascii="Times New Roman" w:hAnsi="Times New Roman"/>
          <w:sz w:val="24"/>
          <w:szCs w:val="24"/>
        </w:rPr>
        <w:t xml:space="preserve"> is fueled by negative energy. This will result in negative actions and outcomes like hate and conflict, regardless of the apparent end goal. If the goal is increased freedom, this is particularly true, as Dostoevsky illustrates. </w:t>
      </w:r>
    </w:p>
    <w:p w:rsidR="00C47027" w:rsidRDefault="00C47027" w:rsidP="00DD07B7">
      <w:pPr>
        <w:spacing w:line="480" w:lineRule="auto"/>
        <w:ind w:firstLine="720"/>
        <w:rPr>
          <w:rFonts w:ascii="Times New Roman" w:hAnsi="Times New Roman"/>
          <w:sz w:val="24"/>
          <w:szCs w:val="24"/>
        </w:rPr>
      </w:pPr>
      <w:r>
        <w:rPr>
          <w:rFonts w:ascii="Times New Roman" w:hAnsi="Times New Roman"/>
          <w:sz w:val="24"/>
          <w:szCs w:val="24"/>
        </w:rPr>
        <w:t xml:space="preserve">  Thinking about life, human well-being, happiness, and morality is important. This is especially true when considering how to use knowledge and its products in a way that will be beneficial to humankind. Thus, love-d</w:t>
      </w:r>
      <w:r w:rsidR="0025628F">
        <w:rPr>
          <w:rFonts w:ascii="Times New Roman" w:hAnsi="Times New Roman"/>
          <w:sz w:val="24"/>
          <w:szCs w:val="24"/>
        </w:rPr>
        <w:t>irected thinking should precede</w:t>
      </w:r>
      <w:r>
        <w:rPr>
          <w:rFonts w:ascii="Times New Roman" w:hAnsi="Times New Roman"/>
          <w:sz w:val="24"/>
          <w:szCs w:val="24"/>
        </w:rPr>
        <w:t xml:space="preserve"> action, that being the manifestation of the use of the medium of knowledge. If thinking on the level Arendt suggests is </w:t>
      </w:r>
      <w:r>
        <w:rPr>
          <w:rFonts w:ascii="Times New Roman" w:hAnsi="Times New Roman"/>
          <w:sz w:val="24"/>
          <w:szCs w:val="24"/>
        </w:rPr>
        <w:lastRenderedPageBreak/>
        <w:t>not achievable, as some may say is the case for less educated or less philosophically-inclined people, then love must still fuel the tools of knowledge and the resulting actions in order to result in benef</w:t>
      </w:r>
      <w:r w:rsidRPr="00DD07B7">
        <w:rPr>
          <w:rFonts w:ascii="Times New Roman" w:hAnsi="Times New Roman"/>
          <w:sz w:val="24"/>
          <w:szCs w:val="24"/>
        </w:rPr>
        <w:t xml:space="preserve">icial outcomes. </w:t>
      </w:r>
    </w:p>
    <w:p w:rsidR="00C47027" w:rsidRDefault="00C47027" w:rsidP="00DD07B7">
      <w:pPr>
        <w:spacing w:line="480" w:lineRule="auto"/>
        <w:ind w:firstLine="720"/>
        <w:rPr>
          <w:rFonts w:ascii="Times New Roman" w:hAnsi="Times New Roman"/>
          <w:sz w:val="24"/>
          <w:szCs w:val="24"/>
        </w:rPr>
      </w:pPr>
      <w:r w:rsidRPr="00DD07B7">
        <w:rPr>
          <w:rFonts w:ascii="Times New Roman" w:hAnsi="Times New Roman"/>
          <w:sz w:val="24"/>
          <w:szCs w:val="24"/>
        </w:rPr>
        <w:t xml:space="preserve">If the intellect and the mind are the cogs that turn the wheels of knowledge and action in a positive direction, then love and the heart </w:t>
      </w:r>
      <w:proofErr w:type="gramStart"/>
      <w:r w:rsidRPr="00DD07B7">
        <w:rPr>
          <w:rFonts w:ascii="Times New Roman" w:hAnsi="Times New Roman"/>
          <w:sz w:val="24"/>
          <w:szCs w:val="24"/>
        </w:rPr>
        <w:t>are</w:t>
      </w:r>
      <w:proofErr w:type="gramEnd"/>
      <w:r w:rsidRPr="00DD07B7">
        <w:rPr>
          <w:rFonts w:ascii="Times New Roman" w:hAnsi="Times New Roman"/>
          <w:sz w:val="24"/>
          <w:szCs w:val="24"/>
        </w:rPr>
        <w:t xml:space="preserve"> the engine that powers those cogs.</w:t>
      </w:r>
      <w:r>
        <w:rPr>
          <w:rFonts w:ascii="Times New Roman" w:hAnsi="Times New Roman"/>
          <w:sz w:val="24"/>
          <w:szCs w:val="24"/>
        </w:rPr>
        <w:t xml:space="preserve"> </w:t>
      </w:r>
      <w:proofErr w:type="gramStart"/>
      <w:r>
        <w:rPr>
          <w:rFonts w:ascii="Times New Roman" w:hAnsi="Times New Roman"/>
          <w:sz w:val="24"/>
          <w:szCs w:val="24"/>
        </w:rPr>
        <w:t>So positive guiding forces, like love and thinking, can power knowledge in a positive direction, resulting in actions and outcomes that reflect goodness and deflect the forces and powers of evil and evil-doing.</w:t>
      </w:r>
      <w:proofErr w:type="gramEnd"/>
      <w:r>
        <w:rPr>
          <w:rFonts w:ascii="Times New Roman" w:hAnsi="Times New Roman"/>
          <w:sz w:val="24"/>
          <w:szCs w:val="24"/>
        </w:rPr>
        <w:t xml:space="preserve"> </w:t>
      </w:r>
    </w:p>
    <w:p w:rsidR="00C47027" w:rsidRDefault="00C47027" w:rsidP="00DD07B7">
      <w:pPr>
        <w:spacing w:line="480" w:lineRule="auto"/>
        <w:ind w:firstLine="720"/>
        <w:rPr>
          <w:rFonts w:ascii="Times New Roman" w:hAnsi="Times New Roman"/>
          <w:sz w:val="24"/>
          <w:szCs w:val="24"/>
        </w:rPr>
      </w:pPr>
      <w:r>
        <w:rPr>
          <w:rFonts w:ascii="Times New Roman" w:hAnsi="Times New Roman"/>
          <w:sz w:val="24"/>
          <w:szCs w:val="24"/>
        </w:rPr>
        <w:t xml:space="preserve">         </w:t>
      </w: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DD07B7">
      <w:pPr>
        <w:spacing w:line="480" w:lineRule="auto"/>
        <w:ind w:firstLine="720"/>
        <w:rPr>
          <w:rFonts w:ascii="Times New Roman" w:hAnsi="Times New Roman"/>
          <w:sz w:val="24"/>
          <w:szCs w:val="24"/>
        </w:rPr>
      </w:pPr>
    </w:p>
    <w:p w:rsidR="0025628F" w:rsidRDefault="0025628F" w:rsidP="0025628F">
      <w:pPr>
        <w:spacing w:line="480" w:lineRule="auto"/>
        <w:rPr>
          <w:rFonts w:ascii="Times New Roman" w:hAnsi="Times New Roman"/>
          <w:sz w:val="24"/>
          <w:szCs w:val="24"/>
        </w:rPr>
      </w:pPr>
    </w:p>
    <w:p w:rsidR="00C47027" w:rsidRPr="001F5D72" w:rsidRDefault="00C47027" w:rsidP="0025628F">
      <w:pPr>
        <w:spacing w:line="480" w:lineRule="auto"/>
        <w:rPr>
          <w:rFonts w:ascii="Times New Roman" w:hAnsi="Times New Roman"/>
          <w:sz w:val="24"/>
          <w:szCs w:val="24"/>
        </w:rPr>
      </w:pPr>
      <w:r w:rsidRPr="001F5D72">
        <w:rPr>
          <w:rFonts w:ascii="Times New Roman" w:hAnsi="Times New Roman"/>
          <w:sz w:val="24"/>
          <w:szCs w:val="24"/>
        </w:rPr>
        <w:tab/>
        <w:t xml:space="preserve"> </w:t>
      </w:r>
    </w:p>
    <w:p w:rsidR="00C47027" w:rsidRPr="00A63E7C" w:rsidRDefault="00C47027" w:rsidP="00067C23">
      <w:pPr>
        <w:spacing w:line="480" w:lineRule="auto"/>
        <w:jc w:val="center"/>
        <w:rPr>
          <w:rFonts w:ascii="Times New Roman" w:hAnsi="Times New Roman"/>
          <w:sz w:val="24"/>
          <w:szCs w:val="24"/>
        </w:rPr>
      </w:pPr>
      <w:r>
        <w:rPr>
          <w:rFonts w:ascii="Times New Roman" w:hAnsi="Times New Roman"/>
          <w:sz w:val="24"/>
          <w:szCs w:val="24"/>
        </w:rPr>
        <w:lastRenderedPageBreak/>
        <w:t>Works Cited</w:t>
      </w:r>
    </w:p>
    <w:p w:rsidR="00C47027" w:rsidRDefault="00C47027" w:rsidP="00430EDC">
      <w:pPr>
        <w:spacing w:line="480" w:lineRule="auto"/>
        <w:ind w:left="720" w:hanging="720"/>
        <w:rPr>
          <w:rFonts w:ascii="Times New Roman" w:hAnsi="Times New Roman"/>
          <w:sz w:val="24"/>
          <w:szCs w:val="24"/>
        </w:rPr>
      </w:pPr>
      <w:r w:rsidRPr="00430EDC">
        <w:rPr>
          <w:rFonts w:ascii="Times New Roman" w:hAnsi="Times New Roman"/>
          <w:sz w:val="24"/>
          <w:szCs w:val="24"/>
        </w:rPr>
        <w:t xml:space="preserve">Arendt, Hannah. "Thinking and Moral Considerations: A Lecture." </w:t>
      </w:r>
      <w:proofErr w:type="gramStart"/>
      <w:r w:rsidRPr="00430EDC">
        <w:rPr>
          <w:rFonts w:ascii="Times New Roman" w:hAnsi="Times New Roman"/>
          <w:i/>
          <w:iCs/>
          <w:sz w:val="24"/>
          <w:szCs w:val="24"/>
        </w:rPr>
        <w:t>Social Research</w:t>
      </w:r>
      <w:r w:rsidRPr="00430EDC">
        <w:rPr>
          <w:rFonts w:ascii="Times New Roman" w:hAnsi="Times New Roman"/>
          <w:sz w:val="24"/>
          <w:szCs w:val="24"/>
        </w:rPr>
        <w:t>.</w:t>
      </w:r>
      <w:proofErr w:type="gramEnd"/>
      <w:r w:rsidRPr="00430EDC">
        <w:rPr>
          <w:rFonts w:ascii="Times New Roman" w:hAnsi="Times New Roman"/>
          <w:sz w:val="24"/>
          <w:szCs w:val="24"/>
        </w:rPr>
        <w:t xml:space="preserve"> 38.3 (1971): 417-46. Print.</w:t>
      </w:r>
    </w:p>
    <w:p w:rsidR="00C47027" w:rsidRDefault="00C47027" w:rsidP="00430EDC">
      <w:pPr>
        <w:spacing w:line="480" w:lineRule="auto"/>
        <w:ind w:left="720" w:hanging="720"/>
        <w:rPr>
          <w:rFonts w:ascii="Times New Roman" w:hAnsi="Times New Roman"/>
          <w:sz w:val="24"/>
          <w:szCs w:val="24"/>
        </w:rPr>
      </w:pPr>
      <w:r>
        <w:rPr>
          <w:rFonts w:ascii="Times New Roman" w:hAnsi="Times New Roman"/>
          <w:sz w:val="24"/>
          <w:szCs w:val="24"/>
        </w:rPr>
        <w:t xml:space="preserve">Dostoevsky, Theodore. </w:t>
      </w:r>
      <w:proofErr w:type="gramStart"/>
      <w:r>
        <w:rPr>
          <w:rFonts w:ascii="Times New Roman" w:hAnsi="Times New Roman"/>
          <w:sz w:val="24"/>
          <w:szCs w:val="24"/>
        </w:rPr>
        <w:t>“The Grand Inquisitor.”</w:t>
      </w:r>
      <w:proofErr w:type="gramEnd"/>
      <w:r>
        <w:rPr>
          <w:rFonts w:ascii="Times New Roman" w:hAnsi="Times New Roman"/>
          <w:sz w:val="24"/>
          <w:szCs w:val="24"/>
        </w:rPr>
        <w:t xml:space="preserve"> </w:t>
      </w:r>
      <w:proofErr w:type="gramStart"/>
      <w:r>
        <w:rPr>
          <w:rFonts w:ascii="Times New Roman" w:hAnsi="Times New Roman"/>
          <w:sz w:val="24"/>
          <w:szCs w:val="24"/>
        </w:rPr>
        <w:t>297-319. Print.</w:t>
      </w:r>
      <w:proofErr w:type="gramEnd"/>
      <w:r>
        <w:rPr>
          <w:rFonts w:ascii="Times New Roman" w:hAnsi="Times New Roman"/>
          <w:sz w:val="24"/>
          <w:szCs w:val="24"/>
        </w:rPr>
        <w:t xml:space="preserve">  </w:t>
      </w:r>
    </w:p>
    <w:p w:rsidR="00F77063" w:rsidRPr="00F77063" w:rsidRDefault="00F77063" w:rsidP="00430EDC">
      <w:pPr>
        <w:spacing w:line="480" w:lineRule="auto"/>
        <w:ind w:left="720" w:hanging="720"/>
        <w:rPr>
          <w:rFonts w:ascii="Times New Roman" w:hAnsi="Times New Roman"/>
          <w:sz w:val="24"/>
          <w:szCs w:val="24"/>
        </w:rPr>
      </w:pPr>
      <w:proofErr w:type="spellStart"/>
      <w:r>
        <w:rPr>
          <w:rFonts w:ascii="Times New Roman" w:hAnsi="Times New Roman"/>
          <w:sz w:val="24"/>
          <w:szCs w:val="24"/>
        </w:rPr>
        <w:t>Ellul</w:t>
      </w:r>
      <w:proofErr w:type="spellEnd"/>
      <w:r>
        <w:rPr>
          <w:rFonts w:ascii="Times New Roman" w:hAnsi="Times New Roman"/>
          <w:sz w:val="24"/>
          <w:szCs w:val="24"/>
        </w:rPr>
        <w:t xml:space="preserve">, Jacques. </w:t>
      </w:r>
      <w:proofErr w:type="gramStart"/>
      <w:r>
        <w:rPr>
          <w:rFonts w:ascii="Times New Roman" w:hAnsi="Times New Roman"/>
          <w:i/>
          <w:sz w:val="24"/>
          <w:szCs w:val="24"/>
        </w:rPr>
        <w:t>The Technological Society.</w:t>
      </w:r>
      <w:proofErr w:type="gramEnd"/>
      <w:r>
        <w:rPr>
          <w:rFonts w:ascii="Times New Roman" w:hAnsi="Times New Roman"/>
          <w:i/>
          <w:sz w:val="24"/>
          <w:szCs w:val="24"/>
        </w:rPr>
        <w:t xml:space="preserve"> </w:t>
      </w:r>
      <w:r>
        <w:rPr>
          <w:rFonts w:ascii="Times New Roman" w:hAnsi="Times New Roman"/>
          <w:sz w:val="24"/>
          <w:szCs w:val="24"/>
        </w:rPr>
        <w:t>United States of America: Alfred A. Knopf (1964). Print.</w:t>
      </w:r>
    </w:p>
    <w:p w:rsidR="00C47027" w:rsidRPr="00430EDC" w:rsidRDefault="00C47027" w:rsidP="00430EDC">
      <w:pPr>
        <w:numPr>
          <w:ins w:id="1" w:author="Bria" w:date="2010-07-21T21:34:00Z"/>
        </w:numPr>
        <w:spacing w:line="480" w:lineRule="auto"/>
        <w:ind w:left="720" w:hanging="720"/>
        <w:rPr>
          <w:rFonts w:ascii="Times New Roman" w:hAnsi="Times New Roman"/>
          <w:sz w:val="24"/>
          <w:szCs w:val="24"/>
        </w:rPr>
      </w:pPr>
      <w:r>
        <w:rPr>
          <w:rFonts w:ascii="Times New Roman" w:hAnsi="Times New Roman"/>
          <w:sz w:val="24"/>
          <w:szCs w:val="24"/>
        </w:rPr>
        <w:t xml:space="preserve">King, Martin Luther. “Love in Action.” </w:t>
      </w:r>
      <w:proofErr w:type="gramStart"/>
      <w:r>
        <w:rPr>
          <w:rFonts w:ascii="Times New Roman" w:hAnsi="Times New Roman"/>
          <w:sz w:val="24"/>
          <w:szCs w:val="24"/>
        </w:rPr>
        <w:t>37-46. Print.</w:t>
      </w:r>
      <w:proofErr w:type="gramEnd"/>
    </w:p>
    <w:sectPr w:rsidR="00C47027" w:rsidRPr="00430EDC" w:rsidSect="00FA1C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208" w:rsidRDefault="00145208" w:rsidP="0045142A">
      <w:pPr>
        <w:spacing w:after="0" w:line="240" w:lineRule="auto"/>
      </w:pPr>
      <w:r>
        <w:separator/>
      </w:r>
    </w:p>
  </w:endnote>
  <w:endnote w:type="continuationSeparator" w:id="0">
    <w:p w:rsidR="00145208" w:rsidRDefault="00145208" w:rsidP="00451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208" w:rsidRDefault="00145208" w:rsidP="0045142A">
      <w:pPr>
        <w:spacing w:after="0" w:line="240" w:lineRule="auto"/>
      </w:pPr>
      <w:r>
        <w:separator/>
      </w:r>
    </w:p>
  </w:footnote>
  <w:footnote w:type="continuationSeparator" w:id="0">
    <w:p w:rsidR="00145208" w:rsidRDefault="00145208" w:rsidP="00451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027" w:rsidRDefault="00C47027" w:rsidP="00B476C8">
    <w:pPr>
      <w:pStyle w:val="Header"/>
      <w:jc w:val="right"/>
    </w:pPr>
    <w:proofErr w:type="spellStart"/>
    <w:proofErr w:type="gramStart"/>
    <w:r>
      <w:t>Thurlow</w:t>
    </w:r>
    <w:proofErr w:type="spellEnd"/>
    <w:r>
      <w:t xml:space="preserve">  </w:t>
    </w:r>
    <w:proofErr w:type="gramEnd"/>
    <w:r w:rsidR="00A32C23">
      <w:fldChar w:fldCharType="begin"/>
    </w:r>
    <w:r w:rsidR="00A32C23">
      <w:instrText xml:space="preserve"> PAGE   \* MERGEFORMAT </w:instrText>
    </w:r>
    <w:r w:rsidR="00A32C23">
      <w:fldChar w:fldCharType="separate"/>
    </w:r>
    <w:r w:rsidR="00465B76">
      <w:rPr>
        <w:noProof/>
      </w:rPr>
      <w:t>6</w:t>
    </w:r>
    <w:r w:rsidR="00A32C23">
      <w:rPr>
        <w:noProof/>
      </w:rPr>
      <w:fldChar w:fldCharType="end"/>
    </w:r>
  </w:p>
  <w:p w:rsidR="00C47027" w:rsidRDefault="00C470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E6"/>
    <w:rsid w:val="00002BA5"/>
    <w:rsid w:val="0001329B"/>
    <w:rsid w:val="00040C79"/>
    <w:rsid w:val="00067C23"/>
    <w:rsid w:val="000840F9"/>
    <w:rsid w:val="0008572F"/>
    <w:rsid w:val="000B2CFC"/>
    <w:rsid w:val="000C213E"/>
    <w:rsid w:val="000C4B47"/>
    <w:rsid w:val="000D76A9"/>
    <w:rsid w:val="000F4A23"/>
    <w:rsid w:val="00125071"/>
    <w:rsid w:val="001309FD"/>
    <w:rsid w:val="00140C33"/>
    <w:rsid w:val="001424E6"/>
    <w:rsid w:val="001442DA"/>
    <w:rsid w:val="00145208"/>
    <w:rsid w:val="001610FD"/>
    <w:rsid w:val="001F5D72"/>
    <w:rsid w:val="00205D76"/>
    <w:rsid w:val="00210826"/>
    <w:rsid w:val="0021232F"/>
    <w:rsid w:val="00237F02"/>
    <w:rsid w:val="002406F2"/>
    <w:rsid w:val="002454A7"/>
    <w:rsid w:val="0025628F"/>
    <w:rsid w:val="00262334"/>
    <w:rsid w:val="002655A0"/>
    <w:rsid w:val="00285615"/>
    <w:rsid w:val="002910DC"/>
    <w:rsid w:val="00293CB8"/>
    <w:rsid w:val="002A2EEB"/>
    <w:rsid w:val="002A4CA4"/>
    <w:rsid w:val="002A571C"/>
    <w:rsid w:val="002C6519"/>
    <w:rsid w:val="002F1415"/>
    <w:rsid w:val="00301AFD"/>
    <w:rsid w:val="003032D1"/>
    <w:rsid w:val="003138E4"/>
    <w:rsid w:val="00336E36"/>
    <w:rsid w:val="00347916"/>
    <w:rsid w:val="0035564F"/>
    <w:rsid w:val="00357B47"/>
    <w:rsid w:val="00360F6F"/>
    <w:rsid w:val="003820B0"/>
    <w:rsid w:val="00384E6A"/>
    <w:rsid w:val="003A1FC3"/>
    <w:rsid w:val="003B5632"/>
    <w:rsid w:val="003E16DF"/>
    <w:rsid w:val="003E5D8B"/>
    <w:rsid w:val="003F082C"/>
    <w:rsid w:val="003F6936"/>
    <w:rsid w:val="00422121"/>
    <w:rsid w:val="00425F8D"/>
    <w:rsid w:val="00430EDC"/>
    <w:rsid w:val="0044166A"/>
    <w:rsid w:val="00443E07"/>
    <w:rsid w:val="00450B3A"/>
    <w:rsid w:val="0045142A"/>
    <w:rsid w:val="00465B76"/>
    <w:rsid w:val="00475668"/>
    <w:rsid w:val="00475943"/>
    <w:rsid w:val="00490C34"/>
    <w:rsid w:val="004A37D3"/>
    <w:rsid w:val="004A3EA8"/>
    <w:rsid w:val="004A6098"/>
    <w:rsid w:val="004E0511"/>
    <w:rsid w:val="004E2F6E"/>
    <w:rsid w:val="004F5D4C"/>
    <w:rsid w:val="0053210C"/>
    <w:rsid w:val="00542E1A"/>
    <w:rsid w:val="00552917"/>
    <w:rsid w:val="0055688B"/>
    <w:rsid w:val="005921A1"/>
    <w:rsid w:val="005E0078"/>
    <w:rsid w:val="005E0A87"/>
    <w:rsid w:val="00604121"/>
    <w:rsid w:val="006160B9"/>
    <w:rsid w:val="00616953"/>
    <w:rsid w:val="0064201B"/>
    <w:rsid w:val="006457CE"/>
    <w:rsid w:val="00655F3D"/>
    <w:rsid w:val="00674390"/>
    <w:rsid w:val="00683BD8"/>
    <w:rsid w:val="006C067B"/>
    <w:rsid w:val="006D1A91"/>
    <w:rsid w:val="006F061A"/>
    <w:rsid w:val="006F4A80"/>
    <w:rsid w:val="006F5B16"/>
    <w:rsid w:val="00703D2B"/>
    <w:rsid w:val="007109D7"/>
    <w:rsid w:val="007353BC"/>
    <w:rsid w:val="00786502"/>
    <w:rsid w:val="007A419C"/>
    <w:rsid w:val="007C44E0"/>
    <w:rsid w:val="007C619E"/>
    <w:rsid w:val="007D7B17"/>
    <w:rsid w:val="007F4146"/>
    <w:rsid w:val="008010E9"/>
    <w:rsid w:val="00810777"/>
    <w:rsid w:val="008167F4"/>
    <w:rsid w:val="0082596E"/>
    <w:rsid w:val="0085069D"/>
    <w:rsid w:val="008642F5"/>
    <w:rsid w:val="00882CA7"/>
    <w:rsid w:val="008D370E"/>
    <w:rsid w:val="008F7DF3"/>
    <w:rsid w:val="00923739"/>
    <w:rsid w:val="009237C2"/>
    <w:rsid w:val="00950FE0"/>
    <w:rsid w:val="00957EDA"/>
    <w:rsid w:val="00965699"/>
    <w:rsid w:val="00977AC7"/>
    <w:rsid w:val="0098627A"/>
    <w:rsid w:val="009B2BE1"/>
    <w:rsid w:val="009C732C"/>
    <w:rsid w:val="009E63B4"/>
    <w:rsid w:val="00A12E65"/>
    <w:rsid w:val="00A2346C"/>
    <w:rsid w:val="00A32C23"/>
    <w:rsid w:val="00A353B2"/>
    <w:rsid w:val="00A4416C"/>
    <w:rsid w:val="00A517EF"/>
    <w:rsid w:val="00A521F9"/>
    <w:rsid w:val="00A63E7C"/>
    <w:rsid w:val="00A64A68"/>
    <w:rsid w:val="00A75C67"/>
    <w:rsid w:val="00A84D9E"/>
    <w:rsid w:val="00A9022D"/>
    <w:rsid w:val="00AC0FB1"/>
    <w:rsid w:val="00AD164D"/>
    <w:rsid w:val="00AF0EB1"/>
    <w:rsid w:val="00B11E1A"/>
    <w:rsid w:val="00B161A6"/>
    <w:rsid w:val="00B22116"/>
    <w:rsid w:val="00B277BC"/>
    <w:rsid w:val="00B4763B"/>
    <w:rsid w:val="00B476C8"/>
    <w:rsid w:val="00B54900"/>
    <w:rsid w:val="00B71183"/>
    <w:rsid w:val="00B73617"/>
    <w:rsid w:val="00B7444E"/>
    <w:rsid w:val="00BB7044"/>
    <w:rsid w:val="00BC11E9"/>
    <w:rsid w:val="00BD221F"/>
    <w:rsid w:val="00BD675A"/>
    <w:rsid w:val="00BE1618"/>
    <w:rsid w:val="00BF44AF"/>
    <w:rsid w:val="00BF45BF"/>
    <w:rsid w:val="00C03D50"/>
    <w:rsid w:val="00C046F9"/>
    <w:rsid w:val="00C3059C"/>
    <w:rsid w:val="00C36E6F"/>
    <w:rsid w:val="00C372EA"/>
    <w:rsid w:val="00C4069B"/>
    <w:rsid w:val="00C47027"/>
    <w:rsid w:val="00C64AE6"/>
    <w:rsid w:val="00C73871"/>
    <w:rsid w:val="00C7520C"/>
    <w:rsid w:val="00C75874"/>
    <w:rsid w:val="00C77A23"/>
    <w:rsid w:val="00C822B9"/>
    <w:rsid w:val="00C9399E"/>
    <w:rsid w:val="00CA2572"/>
    <w:rsid w:val="00CB29B4"/>
    <w:rsid w:val="00CC2F4C"/>
    <w:rsid w:val="00CC785E"/>
    <w:rsid w:val="00D13E1E"/>
    <w:rsid w:val="00D3351A"/>
    <w:rsid w:val="00D50F7C"/>
    <w:rsid w:val="00D641CD"/>
    <w:rsid w:val="00D964D3"/>
    <w:rsid w:val="00DA4BEC"/>
    <w:rsid w:val="00DB04B0"/>
    <w:rsid w:val="00DC70E7"/>
    <w:rsid w:val="00DD07B7"/>
    <w:rsid w:val="00DD70AF"/>
    <w:rsid w:val="00DF2377"/>
    <w:rsid w:val="00E07E8D"/>
    <w:rsid w:val="00E16B4E"/>
    <w:rsid w:val="00E40BCA"/>
    <w:rsid w:val="00E45D95"/>
    <w:rsid w:val="00EA1EC8"/>
    <w:rsid w:val="00EA2784"/>
    <w:rsid w:val="00EB311E"/>
    <w:rsid w:val="00EE1F65"/>
    <w:rsid w:val="00EE5E98"/>
    <w:rsid w:val="00EF7073"/>
    <w:rsid w:val="00F17271"/>
    <w:rsid w:val="00F176AF"/>
    <w:rsid w:val="00F27641"/>
    <w:rsid w:val="00F42B6F"/>
    <w:rsid w:val="00F56CED"/>
    <w:rsid w:val="00F57810"/>
    <w:rsid w:val="00F751A3"/>
    <w:rsid w:val="00F77063"/>
    <w:rsid w:val="00F83AAF"/>
    <w:rsid w:val="00F901A7"/>
    <w:rsid w:val="00F929A0"/>
    <w:rsid w:val="00FA1B52"/>
    <w:rsid w:val="00FA1C26"/>
    <w:rsid w:val="00FB2942"/>
    <w:rsid w:val="00FD46DA"/>
    <w:rsid w:val="00FD7385"/>
    <w:rsid w:val="00FE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14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5142A"/>
    <w:rPr>
      <w:rFonts w:cs="Times New Roman"/>
    </w:rPr>
  </w:style>
  <w:style w:type="paragraph" w:styleId="Footer">
    <w:name w:val="footer"/>
    <w:basedOn w:val="Normal"/>
    <w:link w:val="FooterChar"/>
    <w:uiPriority w:val="99"/>
    <w:semiHidden/>
    <w:rsid w:val="004514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5142A"/>
    <w:rPr>
      <w:rFonts w:cs="Times New Roman"/>
    </w:rPr>
  </w:style>
  <w:style w:type="character" w:styleId="CommentReference">
    <w:name w:val="annotation reference"/>
    <w:basedOn w:val="DefaultParagraphFont"/>
    <w:uiPriority w:val="99"/>
    <w:semiHidden/>
    <w:rsid w:val="00BB7044"/>
    <w:rPr>
      <w:rFonts w:cs="Times New Roman"/>
      <w:sz w:val="16"/>
      <w:szCs w:val="16"/>
    </w:rPr>
  </w:style>
  <w:style w:type="paragraph" w:styleId="CommentText">
    <w:name w:val="annotation text"/>
    <w:basedOn w:val="Normal"/>
    <w:link w:val="CommentTextChar"/>
    <w:uiPriority w:val="99"/>
    <w:semiHidden/>
    <w:rsid w:val="00BB704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B7044"/>
    <w:rPr>
      <w:rFonts w:cs="Times New Roman"/>
      <w:sz w:val="20"/>
      <w:szCs w:val="20"/>
    </w:rPr>
  </w:style>
  <w:style w:type="paragraph" w:styleId="CommentSubject">
    <w:name w:val="annotation subject"/>
    <w:basedOn w:val="CommentText"/>
    <w:next w:val="CommentText"/>
    <w:link w:val="CommentSubjectChar"/>
    <w:uiPriority w:val="99"/>
    <w:semiHidden/>
    <w:rsid w:val="00BB7044"/>
    <w:rPr>
      <w:b/>
      <w:bCs/>
    </w:rPr>
  </w:style>
  <w:style w:type="character" w:customStyle="1" w:styleId="CommentSubjectChar">
    <w:name w:val="Comment Subject Char"/>
    <w:basedOn w:val="CommentTextChar"/>
    <w:link w:val="CommentSubject"/>
    <w:uiPriority w:val="99"/>
    <w:semiHidden/>
    <w:locked/>
    <w:rsid w:val="00BB7044"/>
    <w:rPr>
      <w:rFonts w:cs="Times New Roman"/>
      <w:b/>
      <w:bCs/>
      <w:sz w:val="20"/>
      <w:szCs w:val="20"/>
    </w:rPr>
  </w:style>
  <w:style w:type="paragraph" w:styleId="BalloonText">
    <w:name w:val="Balloon Text"/>
    <w:basedOn w:val="Normal"/>
    <w:link w:val="BalloonTextChar"/>
    <w:uiPriority w:val="99"/>
    <w:semiHidden/>
    <w:rsid w:val="00BB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7044"/>
    <w:rPr>
      <w:rFonts w:ascii="Tahoma" w:hAnsi="Tahoma" w:cs="Tahoma"/>
      <w:sz w:val="16"/>
      <w:szCs w:val="16"/>
    </w:rPr>
  </w:style>
  <w:style w:type="paragraph" w:styleId="HTMLPreformatted">
    <w:name w:val="HTML Preformatted"/>
    <w:basedOn w:val="Normal"/>
    <w:link w:val="HTMLPreformattedChar"/>
    <w:uiPriority w:val="99"/>
    <w:rsid w:val="00A6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A63E7C"/>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3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5142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45142A"/>
    <w:rPr>
      <w:rFonts w:cs="Times New Roman"/>
    </w:rPr>
  </w:style>
  <w:style w:type="paragraph" w:styleId="Footer">
    <w:name w:val="footer"/>
    <w:basedOn w:val="Normal"/>
    <w:link w:val="FooterChar"/>
    <w:uiPriority w:val="99"/>
    <w:semiHidden/>
    <w:rsid w:val="004514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45142A"/>
    <w:rPr>
      <w:rFonts w:cs="Times New Roman"/>
    </w:rPr>
  </w:style>
  <w:style w:type="character" w:styleId="CommentReference">
    <w:name w:val="annotation reference"/>
    <w:basedOn w:val="DefaultParagraphFont"/>
    <w:uiPriority w:val="99"/>
    <w:semiHidden/>
    <w:rsid w:val="00BB7044"/>
    <w:rPr>
      <w:rFonts w:cs="Times New Roman"/>
      <w:sz w:val="16"/>
      <w:szCs w:val="16"/>
    </w:rPr>
  </w:style>
  <w:style w:type="paragraph" w:styleId="CommentText">
    <w:name w:val="annotation text"/>
    <w:basedOn w:val="Normal"/>
    <w:link w:val="CommentTextChar"/>
    <w:uiPriority w:val="99"/>
    <w:semiHidden/>
    <w:rsid w:val="00BB704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BB7044"/>
    <w:rPr>
      <w:rFonts w:cs="Times New Roman"/>
      <w:sz w:val="20"/>
      <w:szCs w:val="20"/>
    </w:rPr>
  </w:style>
  <w:style w:type="paragraph" w:styleId="CommentSubject">
    <w:name w:val="annotation subject"/>
    <w:basedOn w:val="CommentText"/>
    <w:next w:val="CommentText"/>
    <w:link w:val="CommentSubjectChar"/>
    <w:uiPriority w:val="99"/>
    <w:semiHidden/>
    <w:rsid w:val="00BB7044"/>
    <w:rPr>
      <w:b/>
      <w:bCs/>
    </w:rPr>
  </w:style>
  <w:style w:type="character" w:customStyle="1" w:styleId="CommentSubjectChar">
    <w:name w:val="Comment Subject Char"/>
    <w:basedOn w:val="CommentTextChar"/>
    <w:link w:val="CommentSubject"/>
    <w:uiPriority w:val="99"/>
    <w:semiHidden/>
    <w:locked/>
    <w:rsid w:val="00BB7044"/>
    <w:rPr>
      <w:rFonts w:cs="Times New Roman"/>
      <w:b/>
      <w:bCs/>
      <w:sz w:val="20"/>
      <w:szCs w:val="20"/>
    </w:rPr>
  </w:style>
  <w:style w:type="paragraph" w:styleId="BalloonText">
    <w:name w:val="Balloon Text"/>
    <w:basedOn w:val="Normal"/>
    <w:link w:val="BalloonTextChar"/>
    <w:uiPriority w:val="99"/>
    <w:semiHidden/>
    <w:rsid w:val="00BB7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B7044"/>
    <w:rPr>
      <w:rFonts w:ascii="Tahoma" w:hAnsi="Tahoma" w:cs="Tahoma"/>
      <w:sz w:val="16"/>
      <w:szCs w:val="16"/>
    </w:rPr>
  </w:style>
  <w:style w:type="paragraph" w:styleId="HTMLPreformatted">
    <w:name w:val="HTML Preformatted"/>
    <w:basedOn w:val="Normal"/>
    <w:link w:val="HTMLPreformattedChar"/>
    <w:uiPriority w:val="99"/>
    <w:rsid w:val="00A6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A63E7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175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9BA81-CE7A-4E66-9020-2FC752F6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12</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Thinking, Love, and Direction for Knowing: Perspectives on Morality</vt:lpstr>
    </vt:vector>
  </TitlesOfParts>
  <Company>Hewlett-Packard</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Love, and Direction for Knowing: Perspectives on Morality</dc:title>
  <dc:creator>Bria</dc:creator>
  <cp:keywords>evil, moral, good, Arendt, King, love, thinking, war, ethics</cp:keywords>
  <cp:lastModifiedBy>Bria</cp:lastModifiedBy>
  <cp:revision>7</cp:revision>
  <dcterms:created xsi:type="dcterms:W3CDTF">2010-07-22T05:51:00Z</dcterms:created>
  <dcterms:modified xsi:type="dcterms:W3CDTF">2010-07-22T14:53:00Z</dcterms:modified>
</cp:coreProperties>
</file>