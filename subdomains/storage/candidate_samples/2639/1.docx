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FFD" w:rsidRDefault="00AF0FFD" w:rsidP="00AF0FFD">
      <w:pPr>
        <w:jc w:val="center"/>
        <w:rPr>
          <w:ins w:id="0" w:author="administrator" w:date="2010-11-29T10:31:00Z"/>
          <w:b/>
          <w:i/>
          <w:sz w:val="32"/>
          <w:szCs w:val="32"/>
          <w:u w:val="single"/>
        </w:rPr>
      </w:pPr>
      <w:bookmarkStart w:id="1" w:name="_GoBack"/>
      <w:bookmarkEnd w:id="1"/>
      <w:r w:rsidRPr="00AF0FFD">
        <w:rPr>
          <w:b/>
          <w:i/>
          <w:sz w:val="32"/>
          <w:szCs w:val="32"/>
          <w:u w:val="single"/>
        </w:rPr>
        <w:t>FEARLESSNESS</w:t>
      </w:r>
    </w:p>
    <w:p w:rsidR="00AF0FFD" w:rsidRPr="00AF0FFD" w:rsidRDefault="00AF0FFD" w:rsidP="00AF0FFD">
      <w:pPr>
        <w:numPr>
          <w:ins w:id="2" w:author="administrator" w:date="2010-11-29T10:31:00Z"/>
        </w:numPr>
        <w:jc w:val="center"/>
        <w:rPr>
          <w:b/>
          <w:i/>
          <w:sz w:val="32"/>
          <w:szCs w:val="32"/>
          <w:u w:val="single"/>
        </w:rPr>
      </w:pPr>
    </w:p>
    <w:p w:rsidR="00F97EF4" w:rsidRPr="00446C0B" w:rsidRDefault="00F97EF4">
      <w:pPr>
        <w:pStyle w:val="Heading2"/>
      </w:pPr>
    </w:p>
    <w:p w:rsidR="00F97EF4" w:rsidRPr="00C8342C" w:rsidRDefault="00F97EF4">
      <w:pPr>
        <w:pStyle w:val="Heading2"/>
        <w:rPr>
          <w:u w:val="single"/>
        </w:rPr>
      </w:pPr>
      <w:r w:rsidRPr="00C8342C">
        <w:rPr>
          <w:u w:val="single"/>
        </w:rPr>
        <w:t>Introduction</w:t>
      </w:r>
      <w:r w:rsidR="002A15A3" w:rsidRPr="00C8342C">
        <w:rPr>
          <w:u w:val="single"/>
        </w:rPr>
        <w:t xml:space="preserve"> </w:t>
      </w:r>
      <w:r w:rsidRPr="00C8342C">
        <w:rPr>
          <w:u w:val="single"/>
        </w:rPr>
        <w:tab/>
        <w:t xml:space="preserve"> </w:t>
      </w:r>
    </w:p>
    <w:p w:rsidR="00B343EE" w:rsidRDefault="00F97EF4">
      <w:pPr>
        <w:rPr>
          <w:rFonts w:ascii="Arial" w:hAnsi="Arial" w:cs="Arial"/>
        </w:rPr>
      </w:pPr>
      <w:r w:rsidRPr="00446C0B">
        <w:rPr>
          <w:rFonts w:ascii="Arial" w:hAnsi="Arial" w:cs="Arial"/>
        </w:rPr>
        <w:t>Fears are the irrational and unconstructive thoughts about how an incident,</w:t>
      </w:r>
      <w:r>
        <w:rPr>
          <w:rFonts w:ascii="Arial" w:hAnsi="Arial" w:cs="Arial"/>
        </w:rPr>
        <w:t xml:space="preserve"> venture or a thing may end up in negative or unfavorable result</w:t>
      </w:r>
      <w:r w:rsidR="00DC63B2">
        <w:rPr>
          <w:rFonts w:ascii="Arial" w:hAnsi="Arial" w:cs="Arial"/>
        </w:rPr>
        <w:t>s</w:t>
      </w:r>
      <w:r>
        <w:rPr>
          <w:rFonts w:ascii="Arial" w:hAnsi="Arial" w:cs="Arial"/>
        </w:rPr>
        <w:t xml:space="preserve">. </w:t>
      </w:r>
      <w:r w:rsidR="00DC63B2">
        <w:rPr>
          <w:rFonts w:ascii="Arial" w:hAnsi="Arial" w:cs="Arial"/>
        </w:rPr>
        <w:t xml:space="preserve">They are </w:t>
      </w:r>
      <w:r w:rsidR="00DC63B2" w:rsidRPr="00446C0B">
        <w:rPr>
          <w:rFonts w:ascii="Arial" w:hAnsi="Arial" w:cs="Arial"/>
        </w:rPr>
        <w:t>destructive and detrimental</w:t>
      </w:r>
      <w:r w:rsidR="00DC63B2">
        <w:rPr>
          <w:rFonts w:ascii="Arial" w:hAnsi="Arial" w:cs="Arial"/>
        </w:rPr>
        <w:t xml:space="preserve">, resulting </w:t>
      </w:r>
      <w:r w:rsidR="00DC63B2" w:rsidRPr="00446C0B">
        <w:rPr>
          <w:rFonts w:ascii="Arial" w:hAnsi="Arial" w:cs="Arial"/>
        </w:rPr>
        <w:t>in damaging tendencies like insecure behavior, negativity and paranoia.</w:t>
      </w:r>
      <w:r w:rsidR="00B343EE">
        <w:rPr>
          <w:rFonts w:ascii="Arial" w:hAnsi="Arial" w:cs="Arial"/>
        </w:rPr>
        <w:t xml:space="preserve"> Further, they </w:t>
      </w:r>
      <w:r>
        <w:rPr>
          <w:rFonts w:ascii="Arial" w:hAnsi="Arial" w:cs="Arial"/>
        </w:rPr>
        <w:t xml:space="preserve">obstruct </w:t>
      </w:r>
      <w:r w:rsidR="00A8580F">
        <w:rPr>
          <w:rFonts w:ascii="Arial" w:hAnsi="Arial" w:cs="Arial"/>
        </w:rPr>
        <w:t xml:space="preserve">an individual’s </w:t>
      </w:r>
      <w:r>
        <w:rPr>
          <w:rFonts w:ascii="Arial" w:hAnsi="Arial" w:cs="Arial"/>
        </w:rPr>
        <w:t xml:space="preserve">problem solving, thinking and decision </w:t>
      </w:r>
      <w:r w:rsidR="00A76E00">
        <w:rPr>
          <w:rFonts w:ascii="Arial" w:hAnsi="Arial" w:cs="Arial"/>
        </w:rPr>
        <w:t xml:space="preserve">making </w:t>
      </w:r>
      <w:r w:rsidR="00BB6609">
        <w:rPr>
          <w:rFonts w:ascii="Arial" w:hAnsi="Arial" w:cs="Arial"/>
        </w:rPr>
        <w:t>abilities</w:t>
      </w:r>
      <w:r>
        <w:rPr>
          <w:rFonts w:ascii="Arial" w:hAnsi="Arial" w:cs="Arial"/>
        </w:rPr>
        <w:t xml:space="preserve">. </w:t>
      </w:r>
      <w:r w:rsidR="003532BD">
        <w:rPr>
          <w:rFonts w:ascii="Arial" w:hAnsi="Arial" w:cs="Arial"/>
        </w:rPr>
        <w:t xml:space="preserve">They prevent the </w:t>
      </w:r>
      <w:r>
        <w:rPr>
          <w:rFonts w:ascii="Arial" w:hAnsi="Arial" w:cs="Arial"/>
        </w:rPr>
        <w:t xml:space="preserve">individual from leading a creative, healthy and productive life. </w:t>
      </w:r>
    </w:p>
    <w:p w:rsidR="00F97EF4" w:rsidRDefault="00F97EF4">
      <w:pPr>
        <w:rPr>
          <w:rFonts w:ascii="Arial" w:hAnsi="Arial" w:cs="Arial"/>
        </w:rPr>
      </w:pPr>
      <w:r>
        <w:rPr>
          <w:rFonts w:ascii="Arial" w:hAnsi="Arial" w:cs="Arial"/>
        </w:rPr>
        <w:t>Fear is the reason behind a person’s negative self-image, preventing him</w:t>
      </w:r>
      <w:r w:rsidR="00CD657A">
        <w:rPr>
          <w:rFonts w:ascii="Arial" w:hAnsi="Arial" w:cs="Arial"/>
        </w:rPr>
        <w:t xml:space="preserve"> </w:t>
      </w:r>
      <w:r>
        <w:rPr>
          <w:rFonts w:ascii="Arial" w:hAnsi="Arial" w:cs="Arial"/>
        </w:rPr>
        <w:t>from fully asserting himself. A fearful person may stop himself from taking part in healing and nurturing activities like making friends, going for counseling</w:t>
      </w:r>
      <w:r w:rsidR="00964C8B">
        <w:rPr>
          <w:rFonts w:ascii="Arial" w:hAnsi="Arial" w:cs="Arial"/>
        </w:rPr>
        <w:t>,</w:t>
      </w:r>
      <w:r>
        <w:rPr>
          <w:rFonts w:ascii="Arial" w:hAnsi="Arial" w:cs="Arial"/>
        </w:rPr>
        <w:t xml:space="preserve"> etc. </w:t>
      </w:r>
      <w:r w:rsidR="00964C8B">
        <w:rPr>
          <w:rFonts w:ascii="Arial" w:hAnsi="Arial" w:cs="Arial"/>
        </w:rPr>
        <w:t>D</w:t>
      </w:r>
      <w:r>
        <w:rPr>
          <w:rFonts w:ascii="Arial" w:hAnsi="Arial" w:cs="Arial"/>
        </w:rPr>
        <w:t>oubt become</w:t>
      </w:r>
      <w:r w:rsidR="00964C8B">
        <w:rPr>
          <w:rFonts w:ascii="Arial" w:hAnsi="Arial" w:cs="Arial"/>
        </w:rPr>
        <w:t>s</w:t>
      </w:r>
      <w:r>
        <w:rPr>
          <w:rFonts w:ascii="Arial" w:hAnsi="Arial" w:cs="Arial"/>
        </w:rPr>
        <w:t xml:space="preserve"> the pretext behind which an individual hides to resist change or growth. </w:t>
      </w:r>
    </w:p>
    <w:p w:rsidR="00F97EF4" w:rsidRDefault="00474734">
      <w:pPr>
        <w:rPr>
          <w:rFonts w:ascii="Arial" w:hAnsi="Arial" w:cs="Arial"/>
        </w:rPr>
      </w:pPr>
      <w:r>
        <w:rPr>
          <w:rFonts w:ascii="Arial" w:hAnsi="Arial" w:cs="Arial"/>
        </w:rPr>
        <w:t>W</w:t>
      </w:r>
      <w:r w:rsidR="00F97EF4">
        <w:rPr>
          <w:rFonts w:ascii="Arial" w:hAnsi="Arial" w:cs="Arial"/>
        </w:rPr>
        <w:t xml:space="preserve">here do these terrible fears come from? They basically </w:t>
      </w:r>
      <w:r w:rsidR="000B2D45">
        <w:rPr>
          <w:rFonts w:ascii="Arial" w:hAnsi="Arial" w:cs="Arial"/>
        </w:rPr>
        <w:t xml:space="preserve">spawn from </w:t>
      </w:r>
      <w:r w:rsidR="00F97EF4">
        <w:rPr>
          <w:rFonts w:ascii="Arial" w:hAnsi="Arial" w:cs="Arial"/>
        </w:rPr>
        <w:t xml:space="preserve">negative thoughts. Negative thinking, ignorance, incorrect understanding and wrong actions may </w:t>
      </w:r>
      <w:r w:rsidR="001C73C8">
        <w:rPr>
          <w:rFonts w:ascii="Arial" w:hAnsi="Arial" w:cs="Arial"/>
        </w:rPr>
        <w:t xml:space="preserve">lead to </w:t>
      </w:r>
      <w:r w:rsidR="00F97EF4">
        <w:rPr>
          <w:rFonts w:ascii="Arial" w:hAnsi="Arial" w:cs="Arial"/>
        </w:rPr>
        <w:t>fear. The mind works overtime to create its fears, turns them into a reality for itself and then suffers because of them.</w:t>
      </w:r>
      <w:r w:rsidR="009706E2">
        <w:rPr>
          <w:rFonts w:ascii="Arial" w:hAnsi="Arial" w:cs="Arial"/>
        </w:rPr>
        <w:t xml:space="preserve"> </w:t>
      </w:r>
      <w:r w:rsidR="00F97EF4">
        <w:rPr>
          <w:rFonts w:ascii="Arial" w:hAnsi="Arial" w:cs="Arial"/>
        </w:rPr>
        <w:t xml:space="preserve">Many of these fears are even simply habitual and instinctual. </w:t>
      </w:r>
    </w:p>
    <w:p w:rsidR="00C8342C" w:rsidRDefault="00C8342C">
      <w:pPr>
        <w:rPr>
          <w:rFonts w:ascii="Arial" w:hAnsi="Arial" w:cs="Arial"/>
          <w:b/>
          <w:bCs/>
        </w:rPr>
      </w:pPr>
    </w:p>
    <w:p w:rsidR="00F97EF4" w:rsidRPr="00C8342C" w:rsidRDefault="00F97EF4">
      <w:pPr>
        <w:rPr>
          <w:rFonts w:ascii="Arial" w:hAnsi="Arial" w:cs="Arial"/>
          <w:u w:val="single"/>
        </w:rPr>
      </w:pPr>
      <w:r w:rsidRPr="00C8342C">
        <w:rPr>
          <w:rFonts w:ascii="Arial" w:hAnsi="Arial" w:cs="Arial"/>
          <w:b/>
          <w:bCs/>
          <w:u w:val="single"/>
        </w:rPr>
        <w:t>Types</w:t>
      </w:r>
      <w:r w:rsidR="00436CB9" w:rsidRPr="00C8342C">
        <w:rPr>
          <w:rFonts w:ascii="Arial" w:hAnsi="Arial" w:cs="Arial"/>
          <w:b/>
          <w:bCs/>
          <w:u w:val="single"/>
        </w:rPr>
        <w:t xml:space="preserve"> </w:t>
      </w:r>
      <w:r w:rsidRPr="00C8342C">
        <w:rPr>
          <w:rFonts w:ascii="Arial" w:hAnsi="Arial" w:cs="Arial"/>
          <w:b/>
          <w:bCs/>
          <w:u w:val="single"/>
        </w:rPr>
        <w:t>of Fear</w:t>
      </w:r>
      <w:r w:rsidRPr="00C8342C">
        <w:rPr>
          <w:rFonts w:ascii="Arial" w:hAnsi="Arial" w:cs="Arial"/>
          <w:u w:val="single"/>
        </w:rPr>
        <w:t xml:space="preserve"> </w:t>
      </w:r>
    </w:p>
    <w:p w:rsidR="00D4791E" w:rsidRDefault="00F97EF4">
      <w:pPr>
        <w:rPr>
          <w:rFonts w:ascii="Arial" w:hAnsi="Arial" w:cs="Arial"/>
        </w:rPr>
      </w:pPr>
      <w:r>
        <w:rPr>
          <w:rFonts w:ascii="Arial" w:hAnsi="Arial" w:cs="Arial"/>
        </w:rPr>
        <w:t xml:space="preserve">According to Buddhist tradition, a person can generally be struck with one of two kinds of fears: healthy or unhealthy. </w:t>
      </w:r>
    </w:p>
    <w:p w:rsidR="00D4791E" w:rsidRDefault="00D4791E" w:rsidP="00D4791E">
      <w:pPr>
        <w:rPr>
          <w:rFonts w:ascii="Arial" w:hAnsi="Arial" w:cs="Arial"/>
        </w:rPr>
      </w:pPr>
      <w:r>
        <w:rPr>
          <w:rFonts w:ascii="Arial" w:hAnsi="Arial" w:cs="Arial"/>
        </w:rPr>
        <w:t xml:space="preserve">A person could decide to give up drinking out of the fear of developing serious health problems. These kinds of fears, which come up because the danger is real as well as where the person can do something about the situation, are termed as healthy fears. </w:t>
      </w:r>
    </w:p>
    <w:p w:rsidR="00D4791E" w:rsidRDefault="00D4791E">
      <w:pPr>
        <w:rPr>
          <w:rFonts w:ascii="Arial" w:hAnsi="Arial" w:cs="Arial"/>
        </w:rPr>
      </w:pPr>
    </w:p>
    <w:p w:rsidR="00F94D00" w:rsidRDefault="00536879">
      <w:pPr>
        <w:rPr>
          <w:rFonts w:ascii="Arial" w:hAnsi="Arial" w:cs="Arial"/>
        </w:rPr>
      </w:pPr>
      <w:r>
        <w:rPr>
          <w:rFonts w:ascii="Arial" w:hAnsi="Arial" w:cs="Arial"/>
        </w:rPr>
        <w:t xml:space="preserve">On the other hand, </w:t>
      </w:r>
      <w:r w:rsidR="0077238E">
        <w:rPr>
          <w:rFonts w:ascii="Arial" w:hAnsi="Arial" w:cs="Arial"/>
        </w:rPr>
        <w:t xml:space="preserve">there are unhealthy fears too. For example, </w:t>
      </w:r>
      <w:r w:rsidR="009D2EC3">
        <w:rPr>
          <w:rFonts w:ascii="Arial" w:hAnsi="Arial" w:cs="Arial"/>
        </w:rPr>
        <w:t>the f</w:t>
      </w:r>
      <w:r w:rsidR="00F97EF4">
        <w:rPr>
          <w:rFonts w:ascii="Arial" w:hAnsi="Arial" w:cs="Arial"/>
        </w:rPr>
        <w:t>ear of objects or things that really couldn’t cause any major harm</w:t>
      </w:r>
      <w:r w:rsidR="00F824B9">
        <w:rPr>
          <w:rFonts w:ascii="Arial" w:hAnsi="Arial" w:cs="Arial"/>
        </w:rPr>
        <w:t>,</w:t>
      </w:r>
      <w:r w:rsidR="00F97EF4">
        <w:rPr>
          <w:rFonts w:ascii="Arial" w:hAnsi="Arial" w:cs="Arial"/>
        </w:rPr>
        <w:t xml:space="preserve"> like non-poisonous insects or lizards</w:t>
      </w:r>
      <w:r w:rsidR="00116DA5">
        <w:rPr>
          <w:rFonts w:ascii="Arial" w:hAnsi="Arial" w:cs="Arial"/>
        </w:rPr>
        <w:t xml:space="preserve">, </w:t>
      </w:r>
      <w:r w:rsidR="00F97EF4">
        <w:rPr>
          <w:rFonts w:ascii="Arial" w:hAnsi="Arial" w:cs="Arial"/>
        </w:rPr>
        <w:t xml:space="preserve">or </w:t>
      </w:r>
      <w:r w:rsidR="003E030A">
        <w:rPr>
          <w:rFonts w:ascii="Arial" w:hAnsi="Arial" w:cs="Arial"/>
        </w:rPr>
        <w:t xml:space="preserve">the </w:t>
      </w:r>
      <w:r w:rsidR="00F97EF4">
        <w:rPr>
          <w:rFonts w:ascii="Arial" w:hAnsi="Arial" w:cs="Arial"/>
        </w:rPr>
        <w:t xml:space="preserve">fear of situations </w:t>
      </w:r>
      <w:r w:rsidR="00116DA5">
        <w:rPr>
          <w:rFonts w:ascii="Arial" w:hAnsi="Arial" w:cs="Arial"/>
        </w:rPr>
        <w:t xml:space="preserve">such as old age </w:t>
      </w:r>
      <w:r w:rsidR="00F97EF4">
        <w:rPr>
          <w:rFonts w:ascii="Arial" w:hAnsi="Arial" w:cs="Arial"/>
        </w:rPr>
        <w:t>that a person can</w:t>
      </w:r>
      <w:r w:rsidR="00116DA5">
        <w:rPr>
          <w:rFonts w:ascii="Arial" w:hAnsi="Arial" w:cs="Arial"/>
        </w:rPr>
        <w:t>not</w:t>
      </w:r>
      <w:r w:rsidR="00F97EF4">
        <w:rPr>
          <w:rFonts w:ascii="Arial" w:hAnsi="Arial" w:cs="Arial"/>
        </w:rPr>
        <w:t xml:space="preserve"> do much about. </w:t>
      </w:r>
      <w:r w:rsidR="00480B6A">
        <w:rPr>
          <w:rFonts w:ascii="Arial" w:hAnsi="Arial" w:cs="Arial"/>
        </w:rPr>
        <w:t xml:space="preserve">Unhealthy </w:t>
      </w:r>
      <w:r w:rsidR="00F97EF4">
        <w:rPr>
          <w:rFonts w:ascii="Arial" w:hAnsi="Arial" w:cs="Arial"/>
        </w:rPr>
        <w:t xml:space="preserve">fears do nothing but create unnecessary and unwarranted obstacles in </w:t>
      </w:r>
      <w:r w:rsidR="00EB0DE4">
        <w:rPr>
          <w:rFonts w:ascii="Arial" w:hAnsi="Arial" w:cs="Arial"/>
        </w:rPr>
        <w:t xml:space="preserve">a </w:t>
      </w:r>
      <w:r w:rsidR="00F97EF4">
        <w:rPr>
          <w:rFonts w:ascii="Arial" w:hAnsi="Arial" w:cs="Arial"/>
        </w:rPr>
        <w:t>person’s life.</w:t>
      </w:r>
      <w:r w:rsidR="00F94D00">
        <w:rPr>
          <w:rFonts w:ascii="Arial" w:hAnsi="Arial" w:cs="Arial"/>
        </w:rPr>
        <w:t>.</w:t>
      </w:r>
    </w:p>
    <w:p w:rsidR="00F97EF4" w:rsidRDefault="00F97EF4">
      <w:pPr>
        <w:rPr>
          <w:rFonts w:ascii="Arial" w:hAnsi="Arial" w:cs="Arial"/>
        </w:rPr>
      </w:pPr>
      <w:r>
        <w:rPr>
          <w:rFonts w:ascii="Arial" w:hAnsi="Arial" w:cs="Arial"/>
        </w:rPr>
        <w:t>A person during his lifetime may develop many types of fear</w:t>
      </w:r>
      <w:r w:rsidR="003E2CD6">
        <w:rPr>
          <w:rFonts w:ascii="Arial" w:hAnsi="Arial" w:cs="Arial"/>
        </w:rPr>
        <w:t>s</w:t>
      </w:r>
      <w:r w:rsidR="00B650D0">
        <w:rPr>
          <w:rFonts w:ascii="Arial" w:hAnsi="Arial" w:cs="Arial"/>
        </w:rPr>
        <w:t xml:space="preserve">: of </w:t>
      </w:r>
      <w:r>
        <w:rPr>
          <w:rFonts w:ascii="Arial" w:hAnsi="Arial" w:cs="Arial"/>
        </w:rPr>
        <w:t>death, of failure and even of success</w:t>
      </w:r>
      <w:r w:rsidR="00362B20">
        <w:rPr>
          <w:rFonts w:ascii="Arial" w:hAnsi="Arial" w:cs="Arial"/>
        </w:rPr>
        <w:t xml:space="preserve">, or that </w:t>
      </w:r>
      <w:r>
        <w:rPr>
          <w:rFonts w:ascii="Arial" w:hAnsi="Arial" w:cs="Arial"/>
        </w:rPr>
        <w:t>of being ridiculed or losing control. Some may be afraid of commitment</w:t>
      </w:r>
      <w:r w:rsidR="00EE082D">
        <w:rPr>
          <w:rFonts w:ascii="Arial" w:hAnsi="Arial" w:cs="Arial"/>
        </w:rPr>
        <w:t>,</w:t>
      </w:r>
      <w:r>
        <w:rPr>
          <w:rFonts w:ascii="Arial" w:hAnsi="Arial" w:cs="Arial"/>
        </w:rPr>
        <w:t xml:space="preserve"> whereas </w:t>
      </w:r>
      <w:r w:rsidR="00EE082D">
        <w:rPr>
          <w:rFonts w:ascii="Arial" w:hAnsi="Arial" w:cs="Arial"/>
        </w:rPr>
        <w:t xml:space="preserve">others </w:t>
      </w:r>
      <w:r>
        <w:rPr>
          <w:rFonts w:ascii="Arial" w:hAnsi="Arial" w:cs="Arial"/>
        </w:rPr>
        <w:t xml:space="preserve">may fear rejection, and so on. </w:t>
      </w:r>
    </w:p>
    <w:p w:rsidR="00F97EF4" w:rsidRDefault="00F97EF4">
      <w:pPr>
        <w:rPr>
          <w:rFonts w:ascii="Arial" w:hAnsi="Arial" w:cs="Arial"/>
        </w:rPr>
      </w:pPr>
      <w:r>
        <w:rPr>
          <w:rFonts w:ascii="Arial" w:hAnsi="Arial" w:cs="Arial"/>
        </w:rPr>
        <w:t xml:space="preserve">What most people seem to be unaware of is that </w:t>
      </w:r>
      <w:r w:rsidR="005F5DD6">
        <w:rPr>
          <w:rFonts w:ascii="Arial" w:hAnsi="Arial" w:cs="Arial"/>
        </w:rPr>
        <w:t xml:space="preserve">a lot of </w:t>
      </w:r>
      <w:r>
        <w:rPr>
          <w:rFonts w:ascii="Arial" w:hAnsi="Arial" w:cs="Arial"/>
        </w:rPr>
        <w:t xml:space="preserve">fears arise from what many spiritual teachers have recognized as illusions and distorted </w:t>
      </w:r>
      <w:r w:rsidR="00AE680E">
        <w:rPr>
          <w:rFonts w:ascii="Arial" w:hAnsi="Arial" w:cs="Arial"/>
        </w:rPr>
        <w:t xml:space="preserve">perceptions of the self and </w:t>
      </w:r>
      <w:r>
        <w:rPr>
          <w:rFonts w:ascii="Arial" w:hAnsi="Arial" w:cs="Arial"/>
        </w:rPr>
        <w:t xml:space="preserve">the world. </w:t>
      </w:r>
    </w:p>
    <w:p w:rsidR="00F97EF4" w:rsidRDefault="00F97EF4">
      <w:pPr>
        <w:rPr>
          <w:rFonts w:ascii="Arial" w:hAnsi="Arial" w:cs="Arial"/>
        </w:rPr>
      </w:pPr>
      <w:r>
        <w:rPr>
          <w:rFonts w:ascii="Arial" w:hAnsi="Arial" w:cs="Arial"/>
        </w:rPr>
        <w:t xml:space="preserve">Fears are the result of the games that </w:t>
      </w:r>
      <w:r w:rsidR="00AE5C74">
        <w:rPr>
          <w:rFonts w:ascii="Arial" w:hAnsi="Arial" w:cs="Arial"/>
        </w:rPr>
        <w:t xml:space="preserve">the </w:t>
      </w:r>
      <w:r>
        <w:rPr>
          <w:rFonts w:ascii="Arial" w:hAnsi="Arial" w:cs="Arial"/>
        </w:rPr>
        <w:t xml:space="preserve">mind plays with </w:t>
      </w:r>
      <w:r w:rsidR="006724D8">
        <w:rPr>
          <w:rFonts w:ascii="Arial" w:hAnsi="Arial" w:cs="Arial"/>
        </w:rPr>
        <w:t xml:space="preserve">a </w:t>
      </w:r>
      <w:r>
        <w:rPr>
          <w:rFonts w:ascii="Arial" w:hAnsi="Arial" w:cs="Arial"/>
        </w:rPr>
        <w:t>person. They are the consequences of an untamed and ignorant mind. Once the individual rein</w:t>
      </w:r>
      <w:r w:rsidR="00F05799">
        <w:rPr>
          <w:rFonts w:ascii="Arial" w:hAnsi="Arial" w:cs="Arial"/>
        </w:rPr>
        <w:t>s</w:t>
      </w:r>
      <w:r>
        <w:rPr>
          <w:rFonts w:ascii="Arial" w:hAnsi="Arial" w:cs="Arial"/>
        </w:rPr>
        <w:t xml:space="preserve"> </w:t>
      </w:r>
      <w:r w:rsidR="00F05799">
        <w:rPr>
          <w:rFonts w:ascii="Arial" w:hAnsi="Arial" w:cs="Arial"/>
        </w:rPr>
        <w:t xml:space="preserve">over </w:t>
      </w:r>
      <w:r>
        <w:rPr>
          <w:rFonts w:ascii="Arial" w:hAnsi="Arial" w:cs="Arial"/>
        </w:rPr>
        <w:t xml:space="preserve">the mind, these delusions </w:t>
      </w:r>
      <w:r w:rsidR="00F05799">
        <w:rPr>
          <w:rFonts w:ascii="Arial" w:hAnsi="Arial" w:cs="Arial"/>
        </w:rPr>
        <w:t xml:space="preserve">can be erased </w:t>
      </w:r>
      <w:r>
        <w:rPr>
          <w:rFonts w:ascii="Arial" w:hAnsi="Arial" w:cs="Arial"/>
        </w:rPr>
        <w:t xml:space="preserve">from his life. </w:t>
      </w:r>
    </w:p>
    <w:p w:rsidR="00F97EF4" w:rsidRPr="00C8342C" w:rsidRDefault="00F97EF4">
      <w:pPr>
        <w:pStyle w:val="Heading2"/>
        <w:rPr>
          <w:u w:val="single"/>
        </w:rPr>
      </w:pPr>
      <w:r w:rsidRPr="00C8342C">
        <w:rPr>
          <w:u w:val="single"/>
        </w:rPr>
        <w:lastRenderedPageBreak/>
        <w:t>Effects</w:t>
      </w:r>
      <w:r w:rsidR="00020A04" w:rsidRPr="00C8342C">
        <w:rPr>
          <w:u w:val="single"/>
        </w:rPr>
        <w:t xml:space="preserve"> </w:t>
      </w:r>
      <w:r w:rsidRPr="00C8342C">
        <w:rPr>
          <w:u w:val="single"/>
        </w:rPr>
        <w:t xml:space="preserve">of Fear </w:t>
      </w:r>
    </w:p>
    <w:p w:rsidR="00F97EF4" w:rsidRDefault="00F97EF4">
      <w:pPr>
        <w:rPr>
          <w:rFonts w:ascii="Arial" w:hAnsi="Arial" w:cs="Arial"/>
        </w:rPr>
      </w:pPr>
      <w:r>
        <w:rPr>
          <w:rFonts w:ascii="Arial" w:hAnsi="Arial" w:cs="Arial"/>
        </w:rPr>
        <w:t xml:space="preserve">Fear can paralyze the power to take decisions. It stops </w:t>
      </w:r>
      <w:r w:rsidR="007B69F5">
        <w:rPr>
          <w:rFonts w:ascii="Arial" w:hAnsi="Arial" w:cs="Arial"/>
        </w:rPr>
        <w:t xml:space="preserve">a </w:t>
      </w:r>
      <w:r>
        <w:rPr>
          <w:rFonts w:ascii="Arial" w:hAnsi="Arial" w:cs="Arial"/>
        </w:rPr>
        <w:t xml:space="preserve">person from conquering his insecurities, from having faith in others. </w:t>
      </w:r>
      <w:r w:rsidR="00680CF2">
        <w:rPr>
          <w:rFonts w:ascii="Arial" w:hAnsi="Arial" w:cs="Arial"/>
        </w:rPr>
        <w:t xml:space="preserve">In extreme cases, it </w:t>
      </w:r>
      <w:r>
        <w:rPr>
          <w:rFonts w:ascii="Arial" w:hAnsi="Arial" w:cs="Arial"/>
        </w:rPr>
        <w:t xml:space="preserve">imprisons the individual in his home, </w:t>
      </w:r>
      <w:r w:rsidR="00B83479">
        <w:rPr>
          <w:rFonts w:ascii="Arial" w:hAnsi="Arial" w:cs="Arial"/>
        </w:rPr>
        <w:t xml:space="preserve">as he is </w:t>
      </w:r>
      <w:r>
        <w:rPr>
          <w:rFonts w:ascii="Arial" w:hAnsi="Arial" w:cs="Arial"/>
        </w:rPr>
        <w:t xml:space="preserve">too terrified to venture out. </w:t>
      </w:r>
    </w:p>
    <w:p w:rsidR="00F97EF4" w:rsidRDefault="00F97EF4">
      <w:pPr>
        <w:rPr>
          <w:rFonts w:ascii="Arial" w:hAnsi="Arial" w:cs="Arial"/>
        </w:rPr>
      </w:pPr>
      <w:r>
        <w:rPr>
          <w:rFonts w:ascii="Arial" w:hAnsi="Arial" w:cs="Arial"/>
        </w:rPr>
        <w:t xml:space="preserve">Fear prevents </w:t>
      </w:r>
      <w:r w:rsidR="0058231C">
        <w:rPr>
          <w:rFonts w:ascii="Arial" w:hAnsi="Arial" w:cs="Arial"/>
        </w:rPr>
        <w:t xml:space="preserve">people </w:t>
      </w:r>
      <w:r>
        <w:rPr>
          <w:rFonts w:ascii="Arial" w:hAnsi="Arial" w:cs="Arial"/>
        </w:rPr>
        <w:t>from growing and changing for the better and doing away with unhealthy way</w:t>
      </w:r>
      <w:r w:rsidR="00304F80">
        <w:rPr>
          <w:rFonts w:ascii="Arial" w:hAnsi="Arial" w:cs="Arial"/>
        </w:rPr>
        <w:t>s</w:t>
      </w:r>
      <w:r>
        <w:rPr>
          <w:rFonts w:ascii="Arial" w:hAnsi="Arial" w:cs="Arial"/>
        </w:rPr>
        <w:t xml:space="preserve"> of living and self-destructive behavior</w:t>
      </w:r>
      <w:r w:rsidR="00304F80">
        <w:rPr>
          <w:rFonts w:ascii="Arial" w:hAnsi="Arial" w:cs="Arial"/>
        </w:rPr>
        <w:t>s</w:t>
      </w:r>
      <w:r>
        <w:rPr>
          <w:rFonts w:ascii="Arial" w:hAnsi="Arial" w:cs="Arial"/>
        </w:rPr>
        <w:t>. Instead</w:t>
      </w:r>
      <w:r w:rsidR="00A37610">
        <w:rPr>
          <w:rFonts w:ascii="Arial" w:hAnsi="Arial" w:cs="Arial"/>
        </w:rPr>
        <w:t>, it</w:t>
      </w:r>
      <w:r>
        <w:rPr>
          <w:rFonts w:ascii="Arial" w:hAnsi="Arial" w:cs="Arial"/>
        </w:rPr>
        <w:t xml:space="preserve"> </w:t>
      </w:r>
      <w:r w:rsidR="00372E17">
        <w:rPr>
          <w:rFonts w:ascii="Arial" w:hAnsi="Arial" w:cs="Arial"/>
        </w:rPr>
        <w:t xml:space="preserve">leaves the individual </w:t>
      </w:r>
      <w:r>
        <w:rPr>
          <w:rFonts w:ascii="Arial" w:hAnsi="Arial" w:cs="Arial"/>
        </w:rPr>
        <w:t xml:space="preserve">trapped in </w:t>
      </w:r>
      <w:r w:rsidR="00FA4755">
        <w:rPr>
          <w:rFonts w:ascii="Arial" w:hAnsi="Arial" w:cs="Arial"/>
        </w:rPr>
        <w:t>these behaviors</w:t>
      </w:r>
      <w:r>
        <w:rPr>
          <w:rFonts w:ascii="Arial" w:hAnsi="Arial" w:cs="Arial"/>
        </w:rPr>
        <w:t xml:space="preserve">. </w:t>
      </w:r>
    </w:p>
    <w:p w:rsidR="00F97EF4" w:rsidRDefault="00F97EF4">
      <w:pPr>
        <w:rPr>
          <w:rFonts w:ascii="Arial" w:hAnsi="Arial" w:cs="Arial"/>
        </w:rPr>
      </w:pPr>
      <w:r>
        <w:rPr>
          <w:rFonts w:ascii="Arial" w:hAnsi="Arial" w:cs="Arial"/>
        </w:rPr>
        <w:t xml:space="preserve">When fearful, </w:t>
      </w:r>
      <w:r w:rsidR="002220E8">
        <w:rPr>
          <w:rFonts w:ascii="Arial" w:hAnsi="Arial" w:cs="Arial"/>
        </w:rPr>
        <w:t xml:space="preserve">a </w:t>
      </w:r>
      <w:r>
        <w:rPr>
          <w:rFonts w:ascii="Arial" w:hAnsi="Arial" w:cs="Arial"/>
        </w:rPr>
        <w:t>person will fend off all offers of help and guidance from other</w:t>
      </w:r>
      <w:r w:rsidR="001F0E21">
        <w:rPr>
          <w:rFonts w:ascii="Arial" w:hAnsi="Arial" w:cs="Arial"/>
        </w:rPr>
        <w:t>s</w:t>
      </w:r>
      <w:r>
        <w:rPr>
          <w:rFonts w:ascii="Arial" w:hAnsi="Arial" w:cs="Arial"/>
        </w:rPr>
        <w:t>. Fear can exercise so much control over the person as to remove the motivation or willingness to pursue a career or education. If not conquered</w:t>
      </w:r>
      <w:r w:rsidR="00520B05">
        <w:rPr>
          <w:rFonts w:ascii="Arial" w:hAnsi="Arial" w:cs="Arial"/>
        </w:rPr>
        <w:t>,</w:t>
      </w:r>
      <w:r>
        <w:rPr>
          <w:rFonts w:ascii="Arial" w:hAnsi="Arial" w:cs="Arial"/>
        </w:rPr>
        <w:t xml:space="preserve"> fear could become </w:t>
      </w:r>
      <w:r w:rsidR="00100F96">
        <w:rPr>
          <w:rFonts w:ascii="Arial" w:hAnsi="Arial" w:cs="Arial"/>
        </w:rPr>
        <w:t xml:space="preserve">a </w:t>
      </w:r>
      <w:r>
        <w:rPr>
          <w:rFonts w:ascii="Arial" w:hAnsi="Arial" w:cs="Arial"/>
        </w:rPr>
        <w:t xml:space="preserve">habitual way of leading life. </w:t>
      </w:r>
    </w:p>
    <w:p w:rsidR="00F97EF4" w:rsidRDefault="00F97EF4">
      <w:pPr>
        <w:rPr>
          <w:rFonts w:ascii="Arial" w:hAnsi="Arial" w:cs="Arial"/>
        </w:rPr>
      </w:pPr>
      <w:r>
        <w:rPr>
          <w:rFonts w:ascii="Arial" w:hAnsi="Arial" w:cs="Arial"/>
        </w:rPr>
        <w:t xml:space="preserve">Even for a spiritual seeker, becoming fearless is of utmost importance. True freedom is attained only when all masks of fear disappear. Fear </w:t>
      </w:r>
      <w:r w:rsidR="0052159A">
        <w:rPr>
          <w:rFonts w:ascii="Arial" w:hAnsi="Arial" w:cs="Arial"/>
        </w:rPr>
        <w:t xml:space="preserve">holds </w:t>
      </w:r>
      <w:r>
        <w:rPr>
          <w:rFonts w:ascii="Arial" w:hAnsi="Arial" w:cs="Arial"/>
        </w:rPr>
        <w:t xml:space="preserve">the person </w:t>
      </w:r>
      <w:r w:rsidR="0052159A">
        <w:rPr>
          <w:rFonts w:ascii="Arial" w:hAnsi="Arial" w:cs="Arial"/>
        </w:rPr>
        <w:t xml:space="preserve">in its bounds, </w:t>
      </w:r>
      <w:r>
        <w:rPr>
          <w:rFonts w:ascii="Arial" w:hAnsi="Arial" w:cs="Arial"/>
        </w:rPr>
        <w:t xml:space="preserve">whereas courage makes the person embrace inherent freedom. </w:t>
      </w:r>
    </w:p>
    <w:p w:rsidR="00F97EF4" w:rsidRDefault="00F97EF4">
      <w:r>
        <w:rPr>
          <w:rFonts w:ascii="Arial" w:hAnsi="Arial" w:cs="Arial"/>
        </w:rPr>
        <w:t xml:space="preserve">Fear prevents the individual from experiencing the highest love, the love for God, </w:t>
      </w:r>
      <w:r w:rsidR="00CD5259">
        <w:rPr>
          <w:rFonts w:ascii="Arial" w:hAnsi="Arial" w:cs="Arial"/>
        </w:rPr>
        <w:t xml:space="preserve">and the love </w:t>
      </w:r>
      <w:r>
        <w:rPr>
          <w:rFonts w:ascii="Arial" w:hAnsi="Arial" w:cs="Arial"/>
        </w:rPr>
        <w:t xml:space="preserve">for </w:t>
      </w:r>
      <w:r w:rsidR="006B411E">
        <w:rPr>
          <w:rFonts w:ascii="Arial" w:hAnsi="Arial" w:cs="Arial"/>
        </w:rPr>
        <w:t>self</w:t>
      </w:r>
      <w:r>
        <w:rPr>
          <w:rFonts w:ascii="Arial" w:hAnsi="Arial" w:cs="Arial"/>
        </w:rPr>
        <w:t xml:space="preserve">. A person filled with fear will not be able to delight in the beauty of God or revel in nature’s bounty. </w:t>
      </w:r>
      <w:r w:rsidR="00662CC4">
        <w:rPr>
          <w:rFonts w:ascii="Arial" w:hAnsi="Arial" w:cs="Arial"/>
        </w:rPr>
        <w:t xml:space="preserve">Fear </w:t>
      </w:r>
      <w:r>
        <w:rPr>
          <w:rFonts w:ascii="Arial" w:hAnsi="Arial" w:cs="Arial"/>
        </w:rPr>
        <w:t xml:space="preserve">keeps </w:t>
      </w:r>
      <w:r w:rsidR="00662CC4">
        <w:rPr>
          <w:rFonts w:ascii="Arial" w:hAnsi="Arial" w:cs="Arial"/>
        </w:rPr>
        <w:t xml:space="preserve">people </w:t>
      </w:r>
      <w:r>
        <w:rPr>
          <w:rFonts w:ascii="Arial" w:hAnsi="Arial" w:cs="Arial"/>
        </w:rPr>
        <w:t xml:space="preserve">away from giving blessings to faith and religions other than </w:t>
      </w:r>
      <w:r w:rsidR="001E2925">
        <w:rPr>
          <w:rFonts w:ascii="Arial" w:hAnsi="Arial" w:cs="Arial"/>
        </w:rPr>
        <w:t>their own</w:t>
      </w:r>
      <w:r>
        <w:rPr>
          <w:rFonts w:ascii="Arial" w:hAnsi="Arial" w:cs="Arial"/>
        </w:rPr>
        <w:t xml:space="preserve">. </w:t>
      </w:r>
      <w:r w:rsidR="001037FF">
        <w:rPr>
          <w:rFonts w:ascii="Arial" w:hAnsi="Arial" w:cs="Arial"/>
        </w:rPr>
        <w:t>I</w:t>
      </w:r>
      <w:r w:rsidR="003F47EF">
        <w:rPr>
          <w:rFonts w:ascii="Arial" w:hAnsi="Arial" w:cs="Arial"/>
        </w:rPr>
        <w:t xml:space="preserve">t </w:t>
      </w:r>
      <w:r w:rsidR="00FE2F09">
        <w:rPr>
          <w:rFonts w:ascii="Arial" w:hAnsi="Arial" w:cs="Arial"/>
        </w:rPr>
        <w:t xml:space="preserve">prevents individuals </w:t>
      </w:r>
      <w:r>
        <w:rPr>
          <w:rFonts w:ascii="Arial" w:hAnsi="Arial" w:cs="Arial"/>
        </w:rPr>
        <w:t xml:space="preserve">from loving </w:t>
      </w:r>
      <w:r w:rsidR="009D569F">
        <w:rPr>
          <w:rFonts w:ascii="Arial" w:hAnsi="Arial" w:cs="Arial"/>
        </w:rPr>
        <w:t xml:space="preserve">their </w:t>
      </w:r>
      <w:r>
        <w:rPr>
          <w:rFonts w:ascii="Arial" w:hAnsi="Arial" w:cs="Arial"/>
        </w:rPr>
        <w:t xml:space="preserve">own </w:t>
      </w:r>
      <w:r w:rsidR="009D569F">
        <w:rPr>
          <w:rFonts w:ascii="Arial" w:hAnsi="Arial" w:cs="Arial"/>
        </w:rPr>
        <w:t>communities</w:t>
      </w:r>
      <w:r>
        <w:rPr>
          <w:rFonts w:ascii="Arial" w:hAnsi="Arial" w:cs="Arial"/>
        </w:rPr>
        <w:t xml:space="preserve">. It even </w:t>
      </w:r>
      <w:r w:rsidR="001037FF">
        <w:rPr>
          <w:rFonts w:ascii="Arial" w:hAnsi="Arial" w:cs="Arial"/>
        </w:rPr>
        <w:t xml:space="preserve">keeps persons </w:t>
      </w:r>
      <w:r>
        <w:rPr>
          <w:rFonts w:ascii="Arial" w:hAnsi="Arial" w:cs="Arial"/>
        </w:rPr>
        <w:t xml:space="preserve">from seeing and loving the love in </w:t>
      </w:r>
      <w:r w:rsidR="001037FF">
        <w:rPr>
          <w:rFonts w:ascii="Arial" w:hAnsi="Arial" w:cs="Arial"/>
        </w:rPr>
        <w:t xml:space="preserve">their </w:t>
      </w:r>
      <w:r>
        <w:rPr>
          <w:rFonts w:ascii="Arial" w:hAnsi="Arial" w:cs="Arial"/>
        </w:rPr>
        <w:t>own heart</w:t>
      </w:r>
      <w:r w:rsidR="000B25FB">
        <w:rPr>
          <w:rFonts w:ascii="Arial" w:hAnsi="Arial" w:cs="Arial"/>
        </w:rPr>
        <w:t>s</w:t>
      </w:r>
      <w:r>
        <w:rPr>
          <w:rFonts w:ascii="Arial" w:hAnsi="Arial" w:cs="Arial"/>
        </w:rPr>
        <w:t xml:space="preserve">. </w:t>
      </w:r>
    </w:p>
    <w:p w:rsidR="00C8342C" w:rsidRDefault="00C8342C">
      <w:pPr>
        <w:rPr>
          <w:rFonts w:ascii="Arial" w:hAnsi="Arial" w:cs="Arial"/>
          <w:b/>
          <w:bCs/>
        </w:rPr>
      </w:pPr>
    </w:p>
    <w:p w:rsidR="00F97EF4" w:rsidRPr="00C8342C" w:rsidRDefault="00F97EF4">
      <w:pPr>
        <w:rPr>
          <w:rFonts w:ascii="Arial" w:hAnsi="Arial" w:cs="Arial"/>
          <w:b/>
          <w:bCs/>
          <w:u w:val="single"/>
        </w:rPr>
      </w:pPr>
      <w:r w:rsidRPr="00C8342C">
        <w:rPr>
          <w:rFonts w:ascii="Arial" w:hAnsi="Arial" w:cs="Arial"/>
          <w:b/>
          <w:bCs/>
          <w:u w:val="single"/>
        </w:rPr>
        <w:t>The</w:t>
      </w:r>
      <w:r w:rsidR="002F570C" w:rsidRPr="00C8342C">
        <w:rPr>
          <w:rFonts w:ascii="Arial" w:hAnsi="Arial" w:cs="Arial"/>
          <w:b/>
          <w:bCs/>
          <w:u w:val="single"/>
        </w:rPr>
        <w:t xml:space="preserve"> </w:t>
      </w:r>
      <w:r w:rsidRPr="00C8342C">
        <w:rPr>
          <w:rFonts w:ascii="Arial" w:hAnsi="Arial" w:cs="Arial"/>
          <w:b/>
          <w:bCs/>
          <w:u w:val="single"/>
        </w:rPr>
        <w:t xml:space="preserve">Origin of Fear </w:t>
      </w:r>
    </w:p>
    <w:p w:rsidR="00BF6789" w:rsidRDefault="00F97EF4">
      <w:pPr>
        <w:rPr>
          <w:rFonts w:ascii="Arial" w:hAnsi="Arial" w:cs="Arial"/>
        </w:rPr>
      </w:pPr>
      <w:r>
        <w:rPr>
          <w:rFonts w:ascii="Arial" w:hAnsi="Arial" w:cs="Arial"/>
        </w:rPr>
        <w:t xml:space="preserve">From where does fear really arise? The eighth century </w:t>
      </w:r>
      <w:r w:rsidR="00A66EB3">
        <w:rPr>
          <w:rFonts w:ascii="Arial" w:hAnsi="Arial" w:cs="Arial"/>
        </w:rPr>
        <w:t xml:space="preserve">Hindu </w:t>
      </w:r>
      <w:r>
        <w:rPr>
          <w:rFonts w:ascii="Arial" w:hAnsi="Arial" w:cs="Arial"/>
        </w:rPr>
        <w:t xml:space="preserve">saint Shankaracharya in his famous philosophical text </w:t>
      </w:r>
      <w:r>
        <w:rPr>
          <w:rFonts w:ascii="Arial" w:hAnsi="Arial" w:cs="Arial"/>
          <w:i/>
          <w:iCs/>
        </w:rPr>
        <w:t>The</w:t>
      </w:r>
      <w:r w:rsidR="00D832D6">
        <w:rPr>
          <w:rFonts w:ascii="Arial" w:hAnsi="Arial" w:cs="Arial"/>
          <w:i/>
          <w:iCs/>
        </w:rPr>
        <w:t xml:space="preserve"> Crest Jewel of Discriminatio</w:t>
      </w:r>
      <w:r w:rsidR="00D832D6" w:rsidRPr="00D832D6">
        <w:rPr>
          <w:rFonts w:ascii="Arial" w:hAnsi="Arial" w:cs="Arial"/>
          <w:i/>
          <w:iCs/>
        </w:rPr>
        <w:t>n –</w:t>
      </w:r>
      <w:r w:rsidRPr="00D832D6">
        <w:rPr>
          <w:rFonts w:ascii="Arial" w:hAnsi="Arial" w:cs="Arial"/>
          <w:i/>
          <w:iCs/>
        </w:rPr>
        <w:t xml:space="preserve"> V</w:t>
      </w:r>
      <w:r>
        <w:rPr>
          <w:rFonts w:ascii="Arial" w:hAnsi="Arial" w:cs="Arial"/>
          <w:i/>
          <w:iCs/>
        </w:rPr>
        <w:t>iveka Chudamani</w:t>
      </w:r>
      <w:r>
        <w:rPr>
          <w:rFonts w:ascii="Arial" w:hAnsi="Arial" w:cs="Arial"/>
        </w:rPr>
        <w:t xml:space="preserve"> says,</w:t>
      </w:r>
      <w:r w:rsidR="00D832D6">
        <w:rPr>
          <w:rFonts w:ascii="Arial" w:hAnsi="Arial" w:cs="Arial"/>
        </w:rPr>
        <w:t xml:space="preserve"> </w:t>
      </w:r>
      <w:r w:rsidR="006C6A56">
        <w:rPr>
          <w:rFonts w:ascii="Arial" w:hAnsi="Arial" w:cs="Arial"/>
        </w:rPr>
        <w:t>”</w:t>
      </w:r>
      <w:r>
        <w:rPr>
          <w:rFonts w:ascii="Arial" w:hAnsi="Arial" w:cs="Arial"/>
        </w:rPr>
        <w:t>Even though a man may have the power of discrimination</w:t>
      </w:r>
      <w:r w:rsidR="003E14C0">
        <w:rPr>
          <w:rFonts w:ascii="Arial" w:hAnsi="Arial" w:cs="Arial"/>
        </w:rPr>
        <w:t>,</w:t>
      </w:r>
      <w:r>
        <w:rPr>
          <w:rFonts w:ascii="Arial" w:hAnsi="Arial" w:cs="Arial"/>
        </w:rPr>
        <w:t xml:space="preserve"> but if he perceives the least separation between himself and the Absolute, the God, fear will arise in him. Such distinction is seen only because of ignorance.</w:t>
      </w:r>
      <w:r w:rsidR="005320F2">
        <w:rPr>
          <w:rFonts w:ascii="Arial" w:hAnsi="Arial" w:cs="Arial"/>
        </w:rPr>
        <w:t xml:space="preserve">“ </w:t>
      </w:r>
    </w:p>
    <w:p w:rsidR="00F97EF4" w:rsidRDefault="00F97EF4">
      <w:pPr>
        <w:rPr>
          <w:rFonts w:ascii="Arial" w:hAnsi="Arial" w:cs="Arial"/>
        </w:rPr>
      </w:pPr>
      <w:r>
        <w:rPr>
          <w:rFonts w:ascii="Arial" w:hAnsi="Arial" w:cs="Arial"/>
        </w:rPr>
        <w:t xml:space="preserve">It is this supposed difference that gives birth to fear. Seeing </w:t>
      </w:r>
      <w:r w:rsidR="00BD127B">
        <w:rPr>
          <w:rFonts w:ascii="Arial" w:hAnsi="Arial" w:cs="Arial"/>
        </w:rPr>
        <w:t xml:space="preserve">the </w:t>
      </w:r>
      <w:r>
        <w:rPr>
          <w:rFonts w:ascii="Arial" w:hAnsi="Arial" w:cs="Arial"/>
        </w:rPr>
        <w:t>individual soul and the Divine Soul as two different entities creates a chasm</w:t>
      </w:r>
      <w:r w:rsidR="00C62E4D">
        <w:rPr>
          <w:rFonts w:ascii="Arial" w:hAnsi="Arial" w:cs="Arial"/>
        </w:rPr>
        <w:t>, b</w:t>
      </w:r>
      <w:r>
        <w:rPr>
          <w:rFonts w:ascii="Arial" w:hAnsi="Arial" w:cs="Arial"/>
        </w:rPr>
        <w:t xml:space="preserve">ut when the union between the two is not doubted </w:t>
      </w:r>
      <w:r w:rsidR="008D31BD">
        <w:rPr>
          <w:rFonts w:ascii="Arial" w:hAnsi="Arial" w:cs="Arial"/>
        </w:rPr>
        <w:t xml:space="preserve">or </w:t>
      </w:r>
      <w:r>
        <w:rPr>
          <w:rFonts w:ascii="Arial" w:hAnsi="Arial" w:cs="Arial"/>
        </w:rPr>
        <w:t xml:space="preserve">disturbed, absolute joy and calmness prevail. Everything is permeated with blessedness and pure love. </w:t>
      </w:r>
    </w:p>
    <w:p w:rsidR="00F97EF4" w:rsidRDefault="00F97EF4">
      <w:r>
        <w:rPr>
          <w:rFonts w:ascii="Arial" w:hAnsi="Arial" w:cs="Arial"/>
        </w:rPr>
        <w:t xml:space="preserve">Whenever </w:t>
      </w:r>
      <w:r w:rsidR="006E7BA0">
        <w:rPr>
          <w:rFonts w:ascii="Arial" w:hAnsi="Arial" w:cs="Arial"/>
        </w:rPr>
        <w:t xml:space="preserve">a person </w:t>
      </w:r>
      <w:r>
        <w:rPr>
          <w:rFonts w:ascii="Arial" w:hAnsi="Arial" w:cs="Arial"/>
        </w:rPr>
        <w:t xml:space="preserve">sees himself as different from the divine light and God, the limiting force of fear arises. All the great beings and </w:t>
      </w:r>
      <w:r w:rsidR="004A1217">
        <w:rPr>
          <w:rFonts w:ascii="Arial" w:hAnsi="Arial" w:cs="Arial"/>
        </w:rPr>
        <w:t xml:space="preserve">every </w:t>
      </w:r>
      <w:r>
        <w:rPr>
          <w:rFonts w:ascii="Arial" w:hAnsi="Arial" w:cs="Arial"/>
        </w:rPr>
        <w:t xml:space="preserve">knower of Truth </w:t>
      </w:r>
      <w:r w:rsidR="004A1217">
        <w:rPr>
          <w:rFonts w:ascii="Arial" w:hAnsi="Arial" w:cs="Arial"/>
        </w:rPr>
        <w:t xml:space="preserve">have </w:t>
      </w:r>
      <w:r>
        <w:rPr>
          <w:rFonts w:ascii="Arial" w:hAnsi="Arial" w:cs="Arial"/>
        </w:rPr>
        <w:t>shared this understanding of the root of fear. These experienced beings have time and again said that there is really never any separation between the benevolent light and the living being</w:t>
      </w:r>
      <w:r w:rsidR="00A8195A">
        <w:rPr>
          <w:rFonts w:ascii="Arial" w:hAnsi="Arial" w:cs="Arial"/>
        </w:rPr>
        <w:t>; t</w:t>
      </w:r>
      <w:r>
        <w:rPr>
          <w:rFonts w:ascii="Arial" w:hAnsi="Arial" w:cs="Arial"/>
        </w:rPr>
        <w:t>his thought is nothing but an illusion. This is what the scriptures describe as ignorance. This ignorance arises from the fact that the senses do not have the ability to perceive the light of God encompassing the world. Out of their lack of knowledge</w:t>
      </w:r>
      <w:r w:rsidR="00DA6F80">
        <w:rPr>
          <w:rFonts w:ascii="Arial" w:hAnsi="Arial" w:cs="Arial"/>
        </w:rPr>
        <w:t>,</w:t>
      </w:r>
      <w:r>
        <w:rPr>
          <w:rFonts w:ascii="Arial" w:hAnsi="Arial" w:cs="Arial"/>
        </w:rPr>
        <w:t xml:space="preserve"> the senses believe the material world to be the only reality. This ignorance is where the fear originates.</w:t>
      </w:r>
    </w:p>
    <w:p w:rsidR="00C8342C" w:rsidRDefault="00C8342C">
      <w:pPr>
        <w:pStyle w:val="Heading2"/>
      </w:pPr>
    </w:p>
    <w:p w:rsidR="00F97EF4" w:rsidRPr="00C8342C" w:rsidRDefault="00F97EF4">
      <w:pPr>
        <w:pStyle w:val="Heading2"/>
        <w:rPr>
          <w:u w:val="single"/>
        </w:rPr>
      </w:pPr>
      <w:r w:rsidRPr="00C8342C">
        <w:rPr>
          <w:u w:val="single"/>
        </w:rPr>
        <w:t>Fear</w:t>
      </w:r>
      <w:r w:rsidR="008D2541" w:rsidRPr="00C8342C">
        <w:rPr>
          <w:u w:val="single"/>
        </w:rPr>
        <w:t xml:space="preserve"> </w:t>
      </w:r>
      <w:r w:rsidRPr="00C8342C">
        <w:rPr>
          <w:u w:val="single"/>
        </w:rPr>
        <w:t xml:space="preserve">Makes a Person </w:t>
      </w:r>
      <w:r w:rsidR="00026E71" w:rsidRPr="00C8342C">
        <w:rPr>
          <w:u w:val="single"/>
        </w:rPr>
        <w:t>Think</w:t>
      </w:r>
    </w:p>
    <w:p w:rsidR="00F97EF4" w:rsidRDefault="00F97EF4">
      <w:pPr>
        <w:rPr>
          <w:rFonts w:ascii="Arial" w:hAnsi="Arial" w:cs="Arial"/>
        </w:rPr>
      </w:pPr>
      <w:r>
        <w:rPr>
          <w:rFonts w:ascii="Arial" w:hAnsi="Arial" w:cs="Arial"/>
        </w:rPr>
        <w:t xml:space="preserve">A person filled with fear will often think </w:t>
      </w:r>
      <w:r w:rsidR="00122058">
        <w:rPr>
          <w:rFonts w:ascii="Arial" w:hAnsi="Arial" w:cs="Arial"/>
        </w:rPr>
        <w:t xml:space="preserve">pessimistically about being able to overcome his fears. </w:t>
      </w:r>
      <w:r w:rsidR="00281FAD">
        <w:rPr>
          <w:rFonts w:ascii="Arial" w:hAnsi="Arial" w:cs="Arial"/>
        </w:rPr>
        <w:t>this could include thoughts like ’t</w:t>
      </w:r>
      <w:r>
        <w:rPr>
          <w:rFonts w:ascii="Arial" w:hAnsi="Arial" w:cs="Arial"/>
        </w:rPr>
        <w:t>hings will never change so what is the point in even trying</w:t>
      </w:r>
      <w:r w:rsidR="00281FAD">
        <w:rPr>
          <w:rFonts w:ascii="Arial" w:hAnsi="Arial" w:cs="Arial"/>
        </w:rPr>
        <w:t>’, ’e</w:t>
      </w:r>
      <w:r>
        <w:rPr>
          <w:rFonts w:ascii="Arial" w:hAnsi="Arial" w:cs="Arial"/>
        </w:rPr>
        <w:t xml:space="preserve">veryone else in the family also had similar </w:t>
      </w:r>
      <w:r>
        <w:rPr>
          <w:rFonts w:ascii="Arial" w:hAnsi="Arial" w:cs="Arial"/>
        </w:rPr>
        <w:lastRenderedPageBreak/>
        <w:t>fear</w:t>
      </w:r>
      <w:r w:rsidR="00281FAD">
        <w:rPr>
          <w:rFonts w:ascii="Arial" w:hAnsi="Arial" w:cs="Arial"/>
        </w:rPr>
        <w:t>s</w:t>
      </w:r>
      <w:r>
        <w:rPr>
          <w:rFonts w:ascii="Arial" w:hAnsi="Arial" w:cs="Arial"/>
        </w:rPr>
        <w:t xml:space="preserve"> so what’s the big deal</w:t>
      </w:r>
      <w:r w:rsidR="00281FAD">
        <w:rPr>
          <w:rFonts w:ascii="Arial" w:hAnsi="Arial" w:cs="Arial"/>
        </w:rPr>
        <w:t xml:space="preserve">’ and so on. </w:t>
      </w:r>
      <w:r>
        <w:rPr>
          <w:rFonts w:ascii="Arial" w:hAnsi="Arial" w:cs="Arial"/>
        </w:rPr>
        <w:t xml:space="preserve">A fear may make the person think he is good for nothing and there is a reason why he feels this way. They might </w:t>
      </w:r>
      <w:r w:rsidR="003F07A7">
        <w:rPr>
          <w:rFonts w:ascii="Arial" w:hAnsi="Arial" w:cs="Arial"/>
        </w:rPr>
        <w:t xml:space="preserve">be </w:t>
      </w:r>
      <w:r>
        <w:rPr>
          <w:rFonts w:ascii="Arial" w:hAnsi="Arial" w:cs="Arial"/>
        </w:rPr>
        <w:t>afraid that there is way too much work involved in rising above the</w:t>
      </w:r>
      <w:r w:rsidR="004E4006">
        <w:rPr>
          <w:rFonts w:ascii="Arial" w:hAnsi="Arial" w:cs="Arial"/>
        </w:rPr>
        <w:t>se</w:t>
      </w:r>
      <w:r>
        <w:rPr>
          <w:rFonts w:ascii="Arial" w:hAnsi="Arial" w:cs="Arial"/>
        </w:rPr>
        <w:t xml:space="preserve"> fears and </w:t>
      </w:r>
      <w:r w:rsidR="00A2369C">
        <w:rPr>
          <w:rFonts w:ascii="Arial" w:hAnsi="Arial" w:cs="Arial"/>
        </w:rPr>
        <w:t xml:space="preserve">that it is </w:t>
      </w:r>
      <w:r>
        <w:rPr>
          <w:rFonts w:ascii="Arial" w:hAnsi="Arial" w:cs="Arial"/>
        </w:rPr>
        <w:t xml:space="preserve">something they will never be able to do. </w:t>
      </w:r>
      <w:r w:rsidR="00A32A11">
        <w:rPr>
          <w:rFonts w:ascii="Arial" w:hAnsi="Arial" w:cs="Arial"/>
        </w:rPr>
        <w:t>‘</w:t>
      </w:r>
      <w:r>
        <w:rPr>
          <w:rFonts w:ascii="Arial" w:hAnsi="Arial" w:cs="Arial"/>
        </w:rPr>
        <w:t>If fear is a part of life then why even bother overcoming it</w:t>
      </w:r>
      <w:r w:rsidR="00A32A11">
        <w:rPr>
          <w:rFonts w:ascii="Arial" w:hAnsi="Arial" w:cs="Arial"/>
        </w:rPr>
        <w:t>’,</w:t>
      </w:r>
      <w:r>
        <w:rPr>
          <w:rFonts w:ascii="Arial" w:hAnsi="Arial" w:cs="Arial"/>
        </w:rPr>
        <w:t xml:space="preserve"> </w:t>
      </w:r>
      <w:r w:rsidR="00A32A11">
        <w:rPr>
          <w:rFonts w:ascii="Arial" w:hAnsi="Arial" w:cs="Arial"/>
        </w:rPr>
        <w:t>’h</w:t>
      </w:r>
      <w:r>
        <w:rPr>
          <w:rFonts w:ascii="Arial" w:hAnsi="Arial" w:cs="Arial"/>
        </w:rPr>
        <w:t>ow can anyone not think about his fears</w:t>
      </w:r>
      <w:r w:rsidR="00A32A11">
        <w:rPr>
          <w:rFonts w:ascii="Arial" w:hAnsi="Arial" w:cs="Arial"/>
        </w:rPr>
        <w:t>‘, ’t</w:t>
      </w:r>
      <w:r>
        <w:rPr>
          <w:rFonts w:ascii="Arial" w:hAnsi="Arial" w:cs="Arial"/>
        </w:rPr>
        <w:t xml:space="preserve">hese fears have always </w:t>
      </w:r>
      <w:r w:rsidR="00A32A11">
        <w:rPr>
          <w:rFonts w:ascii="Arial" w:hAnsi="Arial" w:cs="Arial"/>
        </w:rPr>
        <w:t>existed a</w:t>
      </w:r>
      <w:r>
        <w:rPr>
          <w:rFonts w:ascii="Arial" w:hAnsi="Arial" w:cs="Arial"/>
        </w:rPr>
        <w:t>nd it is now almost impossible to let go of them</w:t>
      </w:r>
      <w:r w:rsidR="00A32A11">
        <w:rPr>
          <w:rFonts w:ascii="Arial" w:hAnsi="Arial" w:cs="Arial"/>
        </w:rPr>
        <w:t>’, ’t</w:t>
      </w:r>
      <w:r>
        <w:rPr>
          <w:rFonts w:ascii="Arial" w:hAnsi="Arial" w:cs="Arial"/>
        </w:rPr>
        <w:t>he methods being advocated to deal with fear are childish and impractical; they can never help anyone</w:t>
      </w:r>
      <w:r w:rsidR="001B3325">
        <w:rPr>
          <w:rFonts w:ascii="Arial" w:hAnsi="Arial" w:cs="Arial"/>
        </w:rPr>
        <w:t>’…th</w:t>
      </w:r>
      <w:r w:rsidR="00A21ABC">
        <w:rPr>
          <w:rFonts w:ascii="Arial" w:hAnsi="Arial" w:cs="Arial"/>
        </w:rPr>
        <w:t>is</w:t>
      </w:r>
      <w:r w:rsidR="001B3325">
        <w:rPr>
          <w:rFonts w:ascii="Arial" w:hAnsi="Arial" w:cs="Arial"/>
        </w:rPr>
        <w:t xml:space="preserve"> </w:t>
      </w:r>
      <w:r w:rsidR="0088078D">
        <w:rPr>
          <w:rFonts w:ascii="Arial" w:hAnsi="Arial" w:cs="Arial"/>
        </w:rPr>
        <w:t>is</w:t>
      </w:r>
      <w:r w:rsidR="008A0426">
        <w:rPr>
          <w:rFonts w:ascii="Arial" w:hAnsi="Arial" w:cs="Arial"/>
        </w:rPr>
        <w:t xml:space="preserve"> </w:t>
      </w:r>
      <w:r w:rsidR="001B3325">
        <w:rPr>
          <w:rFonts w:ascii="Arial" w:hAnsi="Arial" w:cs="Arial"/>
        </w:rPr>
        <w:t xml:space="preserve">only part of the resistance offered by </w:t>
      </w:r>
      <w:r w:rsidR="00DE14F9">
        <w:rPr>
          <w:rFonts w:ascii="Arial" w:hAnsi="Arial" w:cs="Arial"/>
        </w:rPr>
        <w:t>people affected by fear.</w:t>
      </w:r>
    </w:p>
    <w:p w:rsidR="00C8342C" w:rsidRDefault="00C8342C">
      <w:pPr>
        <w:rPr>
          <w:rFonts w:ascii="Arial" w:hAnsi="Arial" w:cs="Arial"/>
          <w:b/>
          <w:bCs/>
        </w:rPr>
      </w:pPr>
    </w:p>
    <w:p w:rsidR="00F97EF4" w:rsidRPr="00C8342C" w:rsidRDefault="00F97EF4">
      <w:pPr>
        <w:rPr>
          <w:rFonts w:ascii="Arial" w:hAnsi="Arial" w:cs="Arial"/>
          <w:b/>
          <w:bCs/>
          <w:u w:val="single"/>
        </w:rPr>
      </w:pPr>
      <w:r w:rsidRPr="00C8342C">
        <w:rPr>
          <w:rFonts w:ascii="Arial" w:hAnsi="Arial" w:cs="Arial"/>
          <w:b/>
          <w:bCs/>
          <w:u w:val="single"/>
        </w:rPr>
        <w:t>Rising</w:t>
      </w:r>
      <w:r w:rsidR="00A378FD" w:rsidRPr="00C8342C">
        <w:rPr>
          <w:rFonts w:ascii="Arial" w:hAnsi="Arial" w:cs="Arial"/>
          <w:b/>
          <w:bCs/>
          <w:u w:val="single"/>
        </w:rPr>
        <w:t xml:space="preserve"> </w:t>
      </w:r>
      <w:r w:rsidRPr="00C8342C">
        <w:rPr>
          <w:rFonts w:ascii="Arial" w:hAnsi="Arial" w:cs="Arial"/>
          <w:b/>
          <w:bCs/>
          <w:u w:val="single"/>
        </w:rPr>
        <w:t xml:space="preserve">Above Fears </w:t>
      </w:r>
    </w:p>
    <w:p w:rsidR="00F97EF4" w:rsidRDefault="00B4016E">
      <w:pPr>
        <w:rPr>
          <w:rFonts w:ascii="Arial" w:hAnsi="Arial" w:cs="Arial"/>
        </w:rPr>
      </w:pPr>
      <w:r>
        <w:rPr>
          <w:rFonts w:ascii="Arial" w:hAnsi="Arial" w:cs="Arial"/>
        </w:rPr>
        <w:t xml:space="preserve">Effective methods of putting fears to rest include </w:t>
      </w:r>
      <w:r w:rsidR="003F7044">
        <w:rPr>
          <w:rFonts w:ascii="Arial" w:hAnsi="Arial" w:cs="Arial"/>
        </w:rPr>
        <w:t xml:space="preserve">letting </w:t>
      </w:r>
      <w:r w:rsidR="00F97EF4">
        <w:rPr>
          <w:rFonts w:ascii="Arial" w:hAnsi="Arial" w:cs="Arial"/>
        </w:rPr>
        <w:t>go of all irrational and unreasonable thoughts</w:t>
      </w:r>
      <w:r w:rsidR="00606B67">
        <w:rPr>
          <w:rFonts w:ascii="Arial" w:hAnsi="Arial" w:cs="Arial"/>
        </w:rPr>
        <w:t>, b</w:t>
      </w:r>
      <w:r w:rsidR="00197E9F">
        <w:rPr>
          <w:rFonts w:ascii="Arial" w:hAnsi="Arial" w:cs="Arial"/>
        </w:rPr>
        <w:t>e</w:t>
      </w:r>
      <w:r w:rsidR="00606B67">
        <w:rPr>
          <w:rFonts w:ascii="Arial" w:hAnsi="Arial" w:cs="Arial"/>
        </w:rPr>
        <w:t>ing</w:t>
      </w:r>
      <w:r w:rsidR="00F97EF4">
        <w:rPr>
          <w:rFonts w:ascii="Arial" w:hAnsi="Arial" w:cs="Arial"/>
        </w:rPr>
        <w:t xml:space="preserve"> assertive and simply ‘let</w:t>
      </w:r>
      <w:r w:rsidR="00197E9F">
        <w:rPr>
          <w:rFonts w:ascii="Arial" w:hAnsi="Arial" w:cs="Arial"/>
        </w:rPr>
        <w:t>ting</w:t>
      </w:r>
      <w:r w:rsidR="00F97EF4">
        <w:rPr>
          <w:rFonts w:ascii="Arial" w:hAnsi="Arial" w:cs="Arial"/>
        </w:rPr>
        <w:t xml:space="preserve"> go' of fear</w:t>
      </w:r>
      <w:r w:rsidR="008F3AE5">
        <w:rPr>
          <w:rFonts w:ascii="Arial" w:hAnsi="Arial" w:cs="Arial"/>
        </w:rPr>
        <w:t xml:space="preserve">, </w:t>
      </w:r>
      <w:r w:rsidR="005D3516">
        <w:rPr>
          <w:rFonts w:ascii="Arial" w:hAnsi="Arial" w:cs="Arial"/>
        </w:rPr>
        <w:t xml:space="preserve">identifying </w:t>
      </w:r>
      <w:r w:rsidR="00F97EF4">
        <w:rPr>
          <w:rFonts w:ascii="Arial" w:hAnsi="Arial" w:cs="Arial"/>
        </w:rPr>
        <w:t>fears and assess</w:t>
      </w:r>
      <w:r w:rsidR="005D3516">
        <w:rPr>
          <w:rFonts w:ascii="Arial" w:hAnsi="Arial" w:cs="Arial"/>
        </w:rPr>
        <w:t xml:space="preserve">ing </w:t>
      </w:r>
      <w:r w:rsidR="00F97EF4">
        <w:rPr>
          <w:rFonts w:ascii="Arial" w:hAnsi="Arial" w:cs="Arial"/>
        </w:rPr>
        <w:t>them</w:t>
      </w:r>
      <w:r w:rsidR="005D3516">
        <w:rPr>
          <w:rFonts w:ascii="Arial" w:hAnsi="Arial" w:cs="Arial"/>
        </w:rPr>
        <w:t xml:space="preserve"> honestly, c</w:t>
      </w:r>
      <w:r w:rsidR="00F97EF4">
        <w:rPr>
          <w:rFonts w:ascii="Arial" w:hAnsi="Arial" w:cs="Arial"/>
        </w:rPr>
        <w:t>hart</w:t>
      </w:r>
      <w:r w:rsidR="005D3516">
        <w:rPr>
          <w:rFonts w:ascii="Arial" w:hAnsi="Arial" w:cs="Arial"/>
        </w:rPr>
        <w:t>ing</w:t>
      </w:r>
      <w:r w:rsidR="00F97EF4">
        <w:rPr>
          <w:rFonts w:ascii="Arial" w:hAnsi="Arial" w:cs="Arial"/>
        </w:rPr>
        <w:t xml:space="preserve"> out a solid, practical and systematic plan to overcome </w:t>
      </w:r>
      <w:r w:rsidR="005C03C9">
        <w:rPr>
          <w:rFonts w:ascii="Arial" w:hAnsi="Arial" w:cs="Arial"/>
        </w:rPr>
        <w:t>these fears</w:t>
      </w:r>
      <w:r w:rsidR="00F97EF4">
        <w:rPr>
          <w:rFonts w:ascii="Arial" w:hAnsi="Arial" w:cs="Arial"/>
        </w:rPr>
        <w:t xml:space="preserve">. </w:t>
      </w:r>
    </w:p>
    <w:p w:rsidR="00F97EF4" w:rsidRDefault="00F97EF4">
      <w:pPr>
        <w:rPr>
          <w:rFonts w:ascii="Arial" w:hAnsi="Arial" w:cs="Arial"/>
        </w:rPr>
      </w:pPr>
      <w:r>
        <w:rPr>
          <w:rFonts w:ascii="Arial" w:hAnsi="Arial" w:cs="Arial"/>
        </w:rPr>
        <w:t>Dealing with fears as if they were an object or thing might help an individual to remold or alter them. Physically</w:t>
      </w:r>
      <w:r w:rsidR="00E53655">
        <w:rPr>
          <w:rFonts w:ascii="Arial" w:hAnsi="Arial" w:cs="Arial"/>
        </w:rPr>
        <w:t>,</w:t>
      </w:r>
      <w:r>
        <w:rPr>
          <w:rFonts w:ascii="Arial" w:hAnsi="Arial" w:cs="Arial"/>
        </w:rPr>
        <w:t xml:space="preserve"> the individual ought to relax and loosen up. This will help reduce anxiety and apprehensions. </w:t>
      </w:r>
    </w:p>
    <w:p w:rsidR="00F97EF4" w:rsidRDefault="00F97EF4">
      <w:pPr>
        <w:rPr>
          <w:rFonts w:ascii="Arial" w:hAnsi="Arial" w:cs="Arial"/>
        </w:rPr>
      </w:pPr>
      <w:r>
        <w:rPr>
          <w:rFonts w:ascii="Arial" w:hAnsi="Arial" w:cs="Arial"/>
        </w:rPr>
        <w:t>The person should develop a sense of confidence in others and also in his ability to conquer things or situations</w:t>
      </w:r>
      <w:r w:rsidR="007A5081">
        <w:rPr>
          <w:rFonts w:ascii="Arial" w:hAnsi="Arial" w:cs="Arial"/>
        </w:rPr>
        <w:t xml:space="preserve"> he fears</w:t>
      </w:r>
      <w:r>
        <w:rPr>
          <w:rFonts w:ascii="Arial" w:hAnsi="Arial" w:cs="Arial"/>
        </w:rPr>
        <w:t xml:space="preserve">. </w:t>
      </w:r>
      <w:r w:rsidR="00235067">
        <w:rPr>
          <w:rFonts w:ascii="Arial" w:hAnsi="Arial" w:cs="Arial"/>
        </w:rPr>
        <w:t xml:space="preserve">It is important to let </w:t>
      </w:r>
      <w:r>
        <w:rPr>
          <w:rFonts w:ascii="Arial" w:hAnsi="Arial" w:cs="Arial"/>
        </w:rPr>
        <w:t xml:space="preserve">go of insecurities and be open to accepting change and growth. </w:t>
      </w:r>
    </w:p>
    <w:p w:rsidR="00F97EF4" w:rsidRDefault="00F97EF4">
      <w:pPr>
        <w:rPr>
          <w:rFonts w:ascii="Arial" w:hAnsi="Arial" w:cs="Arial"/>
        </w:rPr>
      </w:pPr>
      <w:r>
        <w:rPr>
          <w:rFonts w:ascii="Arial" w:hAnsi="Arial" w:cs="Arial"/>
        </w:rPr>
        <w:t xml:space="preserve">One important aspect of this exercise </w:t>
      </w:r>
      <w:r w:rsidR="00E90C7C">
        <w:rPr>
          <w:rFonts w:ascii="Arial" w:hAnsi="Arial" w:cs="Arial"/>
        </w:rPr>
        <w:t xml:space="preserve">is being </w:t>
      </w:r>
      <w:r>
        <w:rPr>
          <w:rFonts w:ascii="Arial" w:hAnsi="Arial" w:cs="Arial"/>
        </w:rPr>
        <w:t xml:space="preserve">consistent in efforts. </w:t>
      </w:r>
      <w:r w:rsidR="005578A6">
        <w:rPr>
          <w:rFonts w:ascii="Arial" w:hAnsi="Arial" w:cs="Arial"/>
        </w:rPr>
        <w:t>T</w:t>
      </w:r>
      <w:r>
        <w:rPr>
          <w:rFonts w:ascii="Arial" w:hAnsi="Arial" w:cs="Arial"/>
        </w:rPr>
        <w:t>here is nothing positive in being obsessed with feared things or events. Be</w:t>
      </w:r>
      <w:r w:rsidR="000438DA">
        <w:rPr>
          <w:rFonts w:ascii="Arial" w:hAnsi="Arial" w:cs="Arial"/>
        </w:rPr>
        <w:t>ing</w:t>
      </w:r>
      <w:r>
        <w:rPr>
          <w:rFonts w:ascii="Arial" w:hAnsi="Arial" w:cs="Arial"/>
        </w:rPr>
        <w:t xml:space="preserve"> reasonable and pragmatic about the whole approach</w:t>
      </w:r>
      <w:r w:rsidR="00E10FC6">
        <w:rPr>
          <w:rFonts w:ascii="Arial" w:hAnsi="Arial" w:cs="Arial"/>
        </w:rPr>
        <w:t xml:space="preserve"> is essential</w:t>
      </w:r>
      <w:r>
        <w:rPr>
          <w:rFonts w:ascii="Arial" w:hAnsi="Arial" w:cs="Arial"/>
        </w:rPr>
        <w:t xml:space="preserve">. Fears are not worth occupying the central point of attention, efforts and energy. </w:t>
      </w:r>
    </w:p>
    <w:p w:rsidR="00F97EF4" w:rsidRDefault="00F97EF4">
      <w:pPr>
        <w:rPr>
          <w:rFonts w:ascii="Arial" w:hAnsi="Arial" w:cs="Arial"/>
        </w:rPr>
      </w:pPr>
      <w:r>
        <w:rPr>
          <w:rFonts w:ascii="Arial" w:hAnsi="Arial" w:cs="Arial"/>
        </w:rPr>
        <w:t xml:space="preserve">As </w:t>
      </w:r>
      <w:r w:rsidR="00837A12">
        <w:rPr>
          <w:rFonts w:ascii="Arial" w:hAnsi="Arial" w:cs="Arial"/>
        </w:rPr>
        <w:t xml:space="preserve">a </w:t>
      </w:r>
      <w:r>
        <w:rPr>
          <w:rFonts w:ascii="Arial" w:hAnsi="Arial" w:cs="Arial"/>
        </w:rPr>
        <w:t xml:space="preserve">person starts to work upon </w:t>
      </w:r>
      <w:r w:rsidR="00837A12">
        <w:rPr>
          <w:rFonts w:ascii="Arial" w:hAnsi="Arial" w:cs="Arial"/>
        </w:rPr>
        <w:t xml:space="preserve">his </w:t>
      </w:r>
      <w:r>
        <w:rPr>
          <w:rFonts w:ascii="Arial" w:hAnsi="Arial" w:cs="Arial"/>
        </w:rPr>
        <w:t>fear</w:t>
      </w:r>
      <w:r w:rsidR="0086034D">
        <w:rPr>
          <w:rFonts w:ascii="Arial" w:hAnsi="Arial" w:cs="Arial"/>
        </w:rPr>
        <w:t>,</w:t>
      </w:r>
      <w:r>
        <w:rPr>
          <w:rFonts w:ascii="Arial" w:hAnsi="Arial" w:cs="Arial"/>
        </w:rPr>
        <w:t xml:space="preserve"> its intensity may increase and cause some pain, hurt and discomfort. The person should be ready to face some disquieting feelings </w:t>
      </w:r>
      <w:r w:rsidR="00CA3A3E">
        <w:rPr>
          <w:rFonts w:ascii="Arial" w:hAnsi="Arial" w:cs="Arial"/>
        </w:rPr>
        <w:t xml:space="preserve">at </w:t>
      </w:r>
      <w:r>
        <w:rPr>
          <w:rFonts w:ascii="Arial" w:hAnsi="Arial" w:cs="Arial"/>
        </w:rPr>
        <w:t xml:space="preserve">this stage. </w:t>
      </w:r>
    </w:p>
    <w:p w:rsidR="00F97EF4" w:rsidRDefault="002D65E1">
      <w:pPr>
        <w:rPr>
          <w:rFonts w:ascii="Arial" w:hAnsi="Arial" w:cs="Arial"/>
        </w:rPr>
      </w:pPr>
      <w:r>
        <w:rPr>
          <w:rFonts w:ascii="Arial" w:hAnsi="Arial" w:cs="Arial"/>
        </w:rPr>
        <w:t>The m</w:t>
      </w:r>
      <w:r w:rsidR="00F97EF4">
        <w:rPr>
          <w:rFonts w:ascii="Arial" w:hAnsi="Arial" w:cs="Arial"/>
        </w:rPr>
        <w:t>ost important thing is to not lose the inspiration and the zest to change and grow.</w:t>
      </w:r>
      <w:r>
        <w:rPr>
          <w:rFonts w:ascii="Arial" w:hAnsi="Arial" w:cs="Arial"/>
        </w:rPr>
        <w:t xml:space="preserve"> It must be remembered though, that as humans, it is natural to have some fears and that is a fact which must be faced</w:t>
      </w:r>
      <w:r w:rsidR="00C82E38">
        <w:rPr>
          <w:rFonts w:ascii="Arial" w:hAnsi="Arial" w:cs="Arial"/>
        </w:rPr>
        <w:t>.</w:t>
      </w:r>
    </w:p>
    <w:p w:rsidR="00C8342C" w:rsidRDefault="00C8342C">
      <w:pPr>
        <w:pStyle w:val="Heading2"/>
      </w:pPr>
    </w:p>
    <w:p w:rsidR="00F97EF4" w:rsidRPr="00C8342C" w:rsidRDefault="00F97EF4">
      <w:pPr>
        <w:pStyle w:val="Heading2"/>
        <w:rPr>
          <w:u w:val="single"/>
        </w:rPr>
      </w:pPr>
      <w:r w:rsidRPr="00C8342C">
        <w:rPr>
          <w:u w:val="single"/>
        </w:rPr>
        <w:t>The</w:t>
      </w:r>
      <w:r w:rsidR="00C82E38" w:rsidRPr="00C8342C">
        <w:rPr>
          <w:u w:val="single"/>
        </w:rPr>
        <w:t xml:space="preserve"> </w:t>
      </w:r>
      <w:r w:rsidRPr="00C8342C">
        <w:rPr>
          <w:u w:val="single"/>
        </w:rPr>
        <w:t xml:space="preserve">Mind </w:t>
      </w:r>
    </w:p>
    <w:p w:rsidR="00F97EF4" w:rsidRDefault="00F97EF4">
      <w:pPr>
        <w:rPr>
          <w:rFonts w:ascii="Arial" w:hAnsi="Arial" w:cs="Arial"/>
        </w:rPr>
      </w:pPr>
      <w:r>
        <w:rPr>
          <w:rFonts w:ascii="Arial" w:hAnsi="Arial" w:cs="Arial"/>
        </w:rPr>
        <w:t>The great Epic Mahabharat says, ‘Throw off your weaknesses as a serpent does its old skin, and emerge with a new brilliance.’</w:t>
      </w:r>
    </w:p>
    <w:p w:rsidR="00F97EF4" w:rsidRDefault="00F97EF4">
      <w:pPr>
        <w:rPr>
          <w:rFonts w:ascii="Arial" w:hAnsi="Arial" w:cs="Arial"/>
        </w:rPr>
      </w:pPr>
      <w:r>
        <w:rPr>
          <w:rFonts w:ascii="Arial" w:hAnsi="Arial" w:cs="Arial"/>
        </w:rPr>
        <w:t xml:space="preserve">Human beings in general are prone to falling </w:t>
      </w:r>
      <w:r w:rsidR="00423148">
        <w:rPr>
          <w:rFonts w:ascii="Arial" w:hAnsi="Arial" w:cs="Arial"/>
        </w:rPr>
        <w:t xml:space="preserve">prey </w:t>
      </w:r>
      <w:r>
        <w:rPr>
          <w:rFonts w:ascii="Arial" w:hAnsi="Arial" w:cs="Arial"/>
        </w:rPr>
        <w:t>to mental and physical pain arising from an unrestrained mind. Delusions like attachment, envy and anger are the allies of an uncontrolled mind</w:t>
      </w:r>
      <w:r w:rsidR="005C738E">
        <w:rPr>
          <w:rFonts w:ascii="Arial" w:hAnsi="Arial" w:cs="Arial"/>
        </w:rPr>
        <w:t xml:space="preserve"> that </w:t>
      </w:r>
      <w:r w:rsidR="00B51228">
        <w:rPr>
          <w:rFonts w:ascii="Arial" w:hAnsi="Arial" w:cs="Arial"/>
        </w:rPr>
        <w:t xml:space="preserve">bring </w:t>
      </w:r>
      <w:r>
        <w:rPr>
          <w:rFonts w:ascii="Arial" w:hAnsi="Arial" w:cs="Arial"/>
        </w:rPr>
        <w:t xml:space="preserve">pain. </w:t>
      </w:r>
    </w:p>
    <w:p w:rsidR="00F97EF4" w:rsidRDefault="00741EB9">
      <w:pPr>
        <w:rPr>
          <w:rFonts w:ascii="Arial" w:hAnsi="Arial" w:cs="Arial"/>
        </w:rPr>
      </w:pPr>
      <w:r>
        <w:rPr>
          <w:rFonts w:ascii="Arial" w:hAnsi="Arial" w:cs="Arial"/>
        </w:rPr>
        <w:t xml:space="preserve">Every </w:t>
      </w:r>
      <w:r w:rsidR="00F97EF4">
        <w:rPr>
          <w:rFonts w:ascii="Arial" w:hAnsi="Arial" w:cs="Arial"/>
        </w:rPr>
        <w:t>individual</w:t>
      </w:r>
      <w:r>
        <w:rPr>
          <w:rFonts w:ascii="Arial" w:hAnsi="Arial" w:cs="Arial"/>
        </w:rPr>
        <w:t xml:space="preserve"> </w:t>
      </w:r>
      <w:r w:rsidR="00F97EF4">
        <w:rPr>
          <w:rFonts w:ascii="Arial" w:hAnsi="Arial" w:cs="Arial"/>
        </w:rPr>
        <w:t xml:space="preserve">has the power to choose. He </w:t>
      </w:r>
      <w:r>
        <w:rPr>
          <w:rFonts w:ascii="Arial" w:hAnsi="Arial" w:cs="Arial"/>
        </w:rPr>
        <w:t xml:space="preserve">can </w:t>
      </w:r>
      <w:r w:rsidR="00F97EF4">
        <w:rPr>
          <w:rFonts w:ascii="Arial" w:hAnsi="Arial" w:cs="Arial"/>
        </w:rPr>
        <w:t>either ignore the danger he is in</w:t>
      </w:r>
      <w:r w:rsidR="006C22FA">
        <w:rPr>
          <w:rFonts w:ascii="Arial" w:hAnsi="Arial" w:cs="Arial"/>
        </w:rPr>
        <w:t xml:space="preserve">, </w:t>
      </w:r>
      <w:r w:rsidR="00F97EF4">
        <w:rPr>
          <w:rFonts w:ascii="Arial" w:hAnsi="Arial" w:cs="Arial"/>
        </w:rPr>
        <w:t xml:space="preserve">losing </w:t>
      </w:r>
      <w:r>
        <w:rPr>
          <w:rFonts w:ascii="Arial" w:hAnsi="Arial" w:cs="Arial"/>
        </w:rPr>
        <w:t xml:space="preserve">all </w:t>
      </w:r>
      <w:r w:rsidR="00F97EF4">
        <w:rPr>
          <w:rFonts w:ascii="Arial" w:hAnsi="Arial" w:cs="Arial"/>
        </w:rPr>
        <w:t>control</w:t>
      </w:r>
      <w:r w:rsidR="006C22FA">
        <w:rPr>
          <w:rFonts w:ascii="Arial" w:hAnsi="Arial" w:cs="Arial"/>
        </w:rPr>
        <w:t>,</w:t>
      </w:r>
      <w:r w:rsidR="00417285">
        <w:rPr>
          <w:rFonts w:ascii="Arial" w:hAnsi="Arial" w:cs="Arial"/>
        </w:rPr>
        <w:t xml:space="preserve"> </w:t>
      </w:r>
      <w:r>
        <w:rPr>
          <w:rFonts w:ascii="Arial" w:hAnsi="Arial" w:cs="Arial"/>
        </w:rPr>
        <w:t xml:space="preserve">or </w:t>
      </w:r>
      <w:r w:rsidR="00F97EF4">
        <w:rPr>
          <w:rFonts w:ascii="Arial" w:hAnsi="Arial" w:cs="Arial"/>
        </w:rPr>
        <w:t xml:space="preserve">he can choose to recognize this vulnerability and look for ways to ward off the danger by eliminating the real causes of fear. This way the person is in control, </w:t>
      </w:r>
      <w:r w:rsidR="00CC673B">
        <w:rPr>
          <w:rFonts w:ascii="Arial" w:hAnsi="Arial" w:cs="Arial"/>
        </w:rPr>
        <w:t>leaving no scope for fear</w:t>
      </w:r>
      <w:r w:rsidR="00F97EF4">
        <w:rPr>
          <w:rFonts w:ascii="Arial" w:hAnsi="Arial" w:cs="Arial"/>
        </w:rPr>
        <w:t xml:space="preserve">. </w:t>
      </w:r>
    </w:p>
    <w:p w:rsidR="00F97EF4" w:rsidRDefault="00F97EF4">
      <w:pPr>
        <w:rPr>
          <w:rFonts w:ascii="Arial" w:hAnsi="Arial" w:cs="Arial"/>
        </w:rPr>
      </w:pPr>
      <w:r>
        <w:rPr>
          <w:rFonts w:ascii="Arial" w:hAnsi="Arial" w:cs="Arial"/>
        </w:rPr>
        <w:t>A reasonable amount of fear for suffering and delusions could actually draw out some constructive action to prevent falling prey to some serious danger</w:t>
      </w:r>
      <w:r w:rsidR="001D5984">
        <w:rPr>
          <w:rFonts w:ascii="Arial" w:hAnsi="Arial" w:cs="Arial"/>
        </w:rPr>
        <w:t>s</w:t>
      </w:r>
      <w:r>
        <w:rPr>
          <w:rFonts w:ascii="Arial" w:hAnsi="Arial" w:cs="Arial"/>
        </w:rPr>
        <w:t>. Fear is required only as a motivation until the person takes refuge in inner spiritual realms</w:t>
      </w:r>
      <w:r w:rsidR="00923F2D">
        <w:rPr>
          <w:rFonts w:ascii="Arial" w:hAnsi="Arial" w:cs="Arial"/>
        </w:rPr>
        <w:t>, a</w:t>
      </w:r>
      <w:r>
        <w:rPr>
          <w:rFonts w:ascii="Arial" w:hAnsi="Arial" w:cs="Arial"/>
        </w:rPr>
        <w:t>nd is ready to train the mind and eliminate all vulnerability. Once the individual reaches here, he attains fearlessness, as now nothing can bring suffering or pain to the person.</w:t>
      </w:r>
    </w:p>
    <w:p w:rsidR="00C8342C" w:rsidRDefault="00C8342C">
      <w:pPr>
        <w:pStyle w:val="Heading2"/>
      </w:pPr>
    </w:p>
    <w:p w:rsidR="00F97EF4" w:rsidRPr="00C8342C" w:rsidRDefault="00F97EF4">
      <w:pPr>
        <w:pStyle w:val="Heading2"/>
        <w:rPr>
          <w:u w:val="single"/>
        </w:rPr>
      </w:pPr>
      <w:r w:rsidRPr="00C8342C">
        <w:rPr>
          <w:u w:val="single"/>
        </w:rPr>
        <w:t xml:space="preserve">Dealing </w:t>
      </w:r>
      <w:r w:rsidR="00B47211" w:rsidRPr="00C8342C">
        <w:rPr>
          <w:u w:val="single"/>
        </w:rPr>
        <w:t xml:space="preserve">with </w:t>
      </w:r>
      <w:r w:rsidRPr="00C8342C">
        <w:rPr>
          <w:u w:val="single"/>
        </w:rPr>
        <w:t xml:space="preserve">Fear </w:t>
      </w:r>
    </w:p>
    <w:p w:rsidR="00F97EF4" w:rsidRDefault="00F97EF4">
      <w:pPr>
        <w:rPr>
          <w:rFonts w:ascii="Arial" w:hAnsi="Arial" w:cs="Arial"/>
        </w:rPr>
      </w:pPr>
      <w:r>
        <w:rPr>
          <w:rFonts w:ascii="Arial" w:hAnsi="Arial" w:cs="Arial"/>
        </w:rPr>
        <w:t xml:space="preserve">The following exercise is just one of many </w:t>
      </w:r>
      <w:r w:rsidR="00D225CD">
        <w:rPr>
          <w:rFonts w:ascii="Arial" w:hAnsi="Arial" w:cs="Arial"/>
        </w:rPr>
        <w:t xml:space="preserve">simple </w:t>
      </w:r>
      <w:r>
        <w:rPr>
          <w:rFonts w:ascii="Arial" w:hAnsi="Arial" w:cs="Arial"/>
        </w:rPr>
        <w:t>ways to let go of fear and anxiety:</w:t>
      </w:r>
    </w:p>
    <w:p w:rsidR="00F97EF4" w:rsidRDefault="00F97EF4" w:rsidP="00236C4E">
      <w:pPr>
        <w:numPr>
          <w:ilvl w:val="0"/>
          <w:numId w:val="16"/>
        </w:numPr>
        <w:rPr>
          <w:rFonts w:ascii="Arial" w:hAnsi="Arial" w:cs="Arial"/>
        </w:rPr>
      </w:pPr>
      <w:r>
        <w:rPr>
          <w:rFonts w:ascii="Arial" w:hAnsi="Arial" w:cs="Arial"/>
        </w:rPr>
        <w:t>Sit in an easy and comfortable position for meditation. Keep the back relaxed and straight.</w:t>
      </w:r>
    </w:p>
    <w:p w:rsidR="00F97EF4" w:rsidRDefault="00F97EF4" w:rsidP="00236C4E">
      <w:pPr>
        <w:numPr>
          <w:ilvl w:val="0"/>
          <w:numId w:val="16"/>
        </w:numPr>
        <w:rPr>
          <w:rFonts w:ascii="Arial" w:hAnsi="Arial" w:cs="Arial"/>
        </w:rPr>
      </w:pPr>
      <w:r>
        <w:rPr>
          <w:rFonts w:ascii="Arial" w:hAnsi="Arial" w:cs="Arial"/>
        </w:rPr>
        <w:t xml:space="preserve">With eyes closed, </w:t>
      </w:r>
      <w:r w:rsidR="00663659">
        <w:rPr>
          <w:rFonts w:ascii="Arial" w:hAnsi="Arial" w:cs="Arial"/>
        </w:rPr>
        <w:t xml:space="preserve">inhale </w:t>
      </w:r>
      <w:r>
        <w:rPr>
          <w:rFonts w:ascii="Arial" w:hAnsi="Arial" w:cs="Arial"/>
        </w:rPr>
        <w:t xml:space="preserve">naturally. </w:t>
      </w:r>
    </w:p>
    <w:p w:rsidR="00F97EF4" w:rsidRDefault="00F97EF4" w:rsidP="00236C4E">
      <w:pPr>
        <w:numPr>
          <w:ilvl w:val="0"/>
          <w:numId w:val="16"/>
        </w:numPr>
        <w:rPr>
          <w:rFonts w:ascii="Arial" w:hAnsi="Arial" w:cs="Arial"/>
        </w:rPr>
      </w:pPr>
      <w:r>
        <w:rPr>
          <w:rFonts w:ascii="Arial" w:hAnsi="Arial" w:cs="Arial"/>
        </w:rPr>
        <w:t xml:space="preserve">Contemplate what </w:t>
      </w:r>
      <w:r w:rsidR="00040FDA">
        <w:rPr>
          <w:rFonts w:ascii="Arial" w:hAnsi="Arial" w:cs="Arial"/>
        </w:rPr>
        <w:t xml:space="preserve">the </w:t>
      </w:r>
      <w:r>
        <w:rPr>
          <w:rFonts w:ascii="Arial" w:hAnsi="Arial" w:cs="Arial"/>
        </w:rPr>
        <w:t xml:space="preserve">current </w:t>
      </w:r>
      <w:r w:rsidR="00040FDA">
        <w:rPr>
          <w:rFonts w:ascii="Arial" w:hAnsi="Arial" w:cs="Arial"/>
        </w:rPr>
        <w:t>fear is</w:t>
      </w:r>
      <w:r>
        <w:rPr>
          <w:rFonts w:ascii="Arial" w:hAnsi="Arial" w:cs="Arial"/>
        </w:rPr>
        <w:t xml:space="preserve">. </w:t>
      </w:r>
    </w:p>
    <w:p w:rsidR="00F97EF4" w:rsidRDefault="00F97EF4" w:rsidP="00236C4E">
      <w:pPr>
        <w:numPr>
          <w:ilvl w:val="0"/>
          <w:numId w:val="16"/>
        </w:numPr>
        <w:rPr>
          <w:rFonts w:ascii="Arial" w:hAnsi="Arial" w:cs="Arial"/>
        </w:rPr>
      </w:pPr>
      <w:r>
        <w:rPr>
          <w:rFonts w:ascii="Arial" w:hAnsi="Arial" w:cs="Arial"/>
        </w:rPr>
        <w:t>Identify unhealthy fear</w:t>
      </w:r>
      <w:r w:rsidR="00707F73">
        <w:rPr>
          <w:rFonts w:ascii="Arial" w:hAnsi="Arial" w:cs="Arial"/>
        </w:rPr>
        <w:t>(s)</w:t>
      </w:r>
      <w:r>
        <w:rPr>
          <w:rFonts w:ascii="Arial" w:hAnsi="Arial" w:cs="Arial"/>
        </w:rPr>
        <w:t>. It could be a fear of death, of failure</w:t>
      </w:r>
      <w:r w:rsidR="00676C9F">
        <w:rPr>
          <w:rFonts w:ascii="Arial" w:hAnsi="Arial" w:cs="Arial"/>
        </w:rPr>
        <w:t>,</w:t>
      </w:r>
      <w:r>
        <w:rPr>
          <w:rFonts w:ascii="Arial" w:hAnsi="Arial" w:cs="Arial"/>
        </w:rPr>
        <w:t xml:space="preserve"> etc.</w:t>
      </w:r>
    </w:p>
    <w:p w:rsidR="00F97EF4" w:rsidRDefault="00F97EF4" w:rsidP="00236C4E">
      <w:pPr>
        <w:numPr>
          <w:ilvl w:val="0"/>
          <w:numId w:val="16"/>
        </w:numPr>
        <w:rPr>
          <w:rFonts w:ascii="Verdana" w:hAnsi="Verdana"/>
          <w:color w:val="FF0000"/>
          <w:spacing w:val="30"/>
          <w:sz w:val="17"/>
          <w:szCs w:val="17"/>
        </w:rPr>
      </w:pPr>
      <w:r>
        <w:rPr>
          <w:rFonts w:ascii="Arial" w:hAnsi="Arial" w:cs="Arial"/>
        </w:rPr>
        <w:t xml:space="preserve">Understand that these fears and the negativities are </w:t>
      </w:r>
      <w:r w:rsidR="00A12F43">
        <w:rPr>
          <w:rFonts w:ascii="Arial" w:hAnsi="Arial" w:cs="Arial"/>
        </w:rPr>
        <w:t xml:space="preserve">a </w:t>
      </w:r>
      <w:r>
        <w:rPr>
          <w:rFonts w:ascii="Arial" w:hAnsi="Arial" w:cs="Arial"/>
        </w:rPr>
        <w:t xml:space="preserve">result of </w:t>
      </w:r>
      <w:r w:rsidR="00A12F43">
        <w:rPr>
          <w:rFonts w:ascii="Arial" w:hAnsi="Arial" w:cs="Arial"/>
        </w:rPr>
        <w:t xml:space="preserve">a </w:t>
      </w:r>
      <w:r>
        <w:rPr>
          <w:rFonts w:ascii="Arial" w:hAnsi="Arial" w:cs="Arial"/>
        </w:rPr>
        <w:t>deluded</w:t>
      </w:r>
      <w:r w:rsidR="00D42C43">
        <w:rPr>
          <w:rFonts w:ascii="Arial" w:hAnsi="Arial" w:cs="Arial"/>
        </w:rPr>
        <w:t xml:space="preserve">, </w:t>
      </w:r>
      <w:r>
        <w:rPr>
          <w:rFonts w:ascii="Arial" w:hAnsi="Arial" w:cs="Arial"/>
        </w:rPr>
        <w:t>uncontrolled mind and negative actions.</w:t>
      </w:r>
      <w:r>
        <w:rPr>
          <w:rFonts w:ascii="Verdana" w:hAnsi="Verdana"/>
          <w:color w:val="FF0000"/>
          <w:spacing w:val="30"/>
          <w:sz w:val="17"/>
          <w:szCs w:val="17"/>
        </w:rPr>
        <w:t xml:space="preserve"> </w:t>
      </w:r>
    </w:p>
    <w:p w:rsidR="00F97EF4" w:rsidRDefault="00F97EF4" w:rsidP="00236C4E">
      <w:pPr>
        <w:numPr>
          <w:ilvl w:val="0"/>
          <w:numId w:val="16"/>
        </w:numPr>
        <w:rPr>
          <w:rFonts w:ascii="Arial" w:hAnsi="Arial" w:cs="Arial"/>
        </w:rPr>
      </w:pPr>
      <w:r>
        <w:rPr>
          <w:rFonts w:ascii="Arial" w:hAnsi="Arial" w:cs="Arial"/>
        </w:rPr>
        <w:t>Imagine these fears together with their causes in the form of dense smoke. Breathe the smoke out.</w:t>
      </w:r>
    </w:p>
    <w:p w:rsidR="00F97EF4" w:rsidRDefault="00F97EF4" w:rsidP="00236C4E">
      <w:pPr>
        <w:numPr>
          <w:ilvl w:val="0"/>
          <w:numId w:val="16"/>
        </w:numPr>
        <w:rPr>
          <w:rFonts w:ascii="Arial" w:hAnsi="Arial" w:cs="Arial"/>
        </w:rPr>
      </w:pPr>
      <w:r>
        <w:rPr>
          <w:rFonts w:ascii="Arial" w:hAnsi="Arial" w:cs="Arial"/>
        </w:rPr>
        <w:t>The smoke vanishes into the vast expanse of the universe and never comes back.</w:t>
      </w:r>
    </w:p>
    <w:p w:rsidR="00F97EF4" w:rsidRDefault="00F97EF4">
      <w:pPr>
        <w:numPr>
          <w:ilvl w:val="0"/>
          <w:numId w:val="3"/>
        </w:numPr>
        <w:rPr>
          <w:rFonts w:ascii="Arial" w:hAnsi="Arial" w:cs="Arial"/>
        </w:rPr>
      </w:pPr>
      <w:r>
        <w:rPr>
          <w:rFonts w:ascii="Arial" w:hAnsi="Arial" w:cs="Arial"/>
        </w:rPr>
        <w:t>Now inhale and believe that the incoming breath is the pure, nourishing fearlessness of all the great beings. Imagine it permeating the mind, body and soul.</w:t>
      </w:r>
    </w:p>
    <w:p w:rsidR="00F97EF4" w:rsidRDefault="00F97EF4">
      <w:pPr>
        <w:numPr>
          <w:ilvl w:val="0"/>
          <w:numId w:val="3"/>
        </w:numPr>
        <w:rPr>
          <w:rFonts w:ascii="Arial" w:hAnsi="Arial" w:cs="Arial"/>
        </w:rPr>
      </w:pPr>
      <w:r>
        <w:rPr>
          <w:rFonts w:ascii="Arial" w:hAnsi="Arial" w:cs="Arial"/>
        </w:rPr>
        <w:t xml:space="preserve">After meditating in this manner for some time, feel the body and mind </w:t>
      </w:r>
      <w:r w:rsidR="00DC229A">
        <w:rPr>
          <w:rFonts w:ascii="Arial" w:hAnsi="Arial" w:cs="Arial"/>
        </w:rPr>
        <w:t>as being</w:t>
      </w:r>
      <w:r>
        <w:rPr>
          <w:rFonts w:ascii="Arial" w:hAnsi="Arial" w:cs="Arial"/>
        </w:rPr>
        <w:t xml:space="preserve"> completely cleansed. Feel the blessings and protection that have been received from the great beings. The body now feels light and the mind is radiant, calm and fearless.</w:t>
      </w:r>
    </w:p>
    <w:p w:rsidR="00C8342C" w:rsidRDefault="00C8342C">
      <w:pPr>
        <w:pStyle w:val="Heading2"/>
      </w:pPr>
    </w:p>
    <w:p w:rsidR="00F97EF4" w:rsidRPr="00C8342C" w:rsidRDefault="00D51570">
      <w:pPr>
        <w:pStyle w:val="Heading2"/>
        <w:rPr>
          <w:u w:val="single"/>
        </w:rPr>
      </w:pPr>
      <w:r w:rsidRPr="00C8342C">
        <w:rPr>
          <w:u w:val="single"/>
        </w:rPr>
        <w:t>Seeing t</w:t>
      </w:r>
      <w:r w:rsidR="00F97EF4" w:rsidRPr="00C8342C">
        <w:rPr>
          <w:u w:val="single"/>
        </w:rPr>
        <w:t xml:space="preserve">he Entire </w:t>
      </w:r>
      <w:r w:rsidRPr="00C8342C">
        <w:rPr>
          <w:u w:val="single"/>
        </w:rPr>
        <w:t>W</w:t>
      </w:r>
      <w:r w:rsidR="00F97EF4" w:rsidRPr="00C8342C">
        <w:rPr>
          <w:u w:val="single"/>
        </w:rPr>
        <w:t xml:space="preserve">orld as One </w:t>
      </w:r>
    </w:p>
    <w:p w:rsidR="00F97EF4" w:rsidRDefault="00F97EF4">
      <w:pPr>
        <w:rPr>
          <w:rFonts w:ascii="Arial" w:hAnsi="Arial" w:cs="Arial"/>
        </w:rPr>
      </w:pPr>
      <w:r>
        <w:rPr>
          <w:rFonts w:ascii="Arial" w:hAnsi="Arial" w:cs="Arial"/>
        </w:rPr>
        <w:t>One of the ancient hymns of the Atharva Veda (19.15.6), one of the four Vedas, says:</w:t>
      </w:r>
    </w:p>
    <w:p w:rsidR="00F97EF4" w:rsidRPr="00BF6789" w:rsidRDefault="00F97EF4" w:rsidP="00E500BC">
      <w:pPr>
        <w:rPr>
          <w:rFonts w:ascii="Arial" w:hAnsi="Arial" w:cs="Arial"/>
          <w:i/>
        </w:rPr>
      </w:pPr>
      <w:r w:rsidRPr="00BF6789">
        <w:rPr>
          <w:rFonts w:ascii="Arial" w:hAnsi="Arial" w:cs="Arial"/>
          <w:i/>
        </w:rPr>
        <w:t>May we be without fear</w:t>
      </w:r>
      <w:r w:rsidR="005F1A5A" w:rsidRPr="00BF6789">
        <w:rPr>
          <w:rFonts w:ascii="Arial" w:hAnsi="Arial" w:cs="Arial"/>
          <w:i/>
        </w:rPr>
        <w:t xml:space="preserve"> </w:t>
      </w:r>
      <w:r w:rsidRPr="00BF6789">
        <w:rPr>
          <w:rFonts w:ascii="Arial" w:hAnsi="Arial" w:cs="Arial"/>
          <w:i/>
        </w:rPr>
        <w:t>of friend and foe.</w:t>
      </w:r>
    </w:p>
    <w:p w:rsidR="00F97EF4" w:rsidRPr="00BF6789" w:rsidRDefault="00F97EF4" w:rsidP="00E500BC">
      <w:pPr>
        <w:rPr>
          <w:rFonts w:ascii="Arial" w:hAnsi="Arial" w:cs="Arial"/>
          <w:i/>
        </w:rPr>
      </w:pPr>
      <w:r w:rsidRPr="00BF6789">
        <w:rPr>
          <w:rFonts w:ascii="Arial" w:hAnsi="Arial" w:cs="Arial"/>
          <w:i/>
        </w:rPr>
        <w:t>May we be without fear</w:t>
      </w:r>
      <w:r w:rsidR="005F1A5A" w:rsidRPr="00BF6789">
        <w:rPr>
          <w:rFonts w:ascii="Arial" w:hAnsi="Arial" w:cs="Arial"/>
          <w:i/>
        </w:rPr>
        <w:t xml:space="preserve"> </w:t>
      </w:r>
      <w:r w:rsidRPr="00BF6789">
        <w:rPr>
          <w:rFonts w:ascii="Arial" w:hAnsi="Arial" w:cs="Arial"/>
          <w:i/>
        </w:rPr>
        <w:t>of the known and the unknown.</w:t>
      </w:r>
    </w:p>
    <w:p w:rsidR="00F97EF4" w:rsidRPr="00BF6789" w:rsidRDefault="00F97EF4" w:rsidP="00E500BC">
      <w:pPr>
        <w:rPr>
          <w:rFonts w:ascii="Arial" w:hAnsi="Arial" w:cs="Arial"/>
          <w:i/>
        </w:rPr>
      </w:pPr>
      <w:r w:rsidRPr="00BF6789">
        <w:rPr>
          <w:rFonts w:ascii="Arial" w:hAnsi="Arial" w:cs="Arial"/>
          <w:i/>
        </w:rPr>
        <w:t>May we be without fear</w:t>
      </w:r>
      <w:r w:rsidR="005F1A5A" w:rsidRPr="00BF6789">
        <w:rPr>
          <w:rFonts w:ascii="Arial" w:hAnsi="Arial" w:cs="Arial"/>
          <w:i/>
        </w:rPr>
        <w:t xml:space="preserve"> </w:t>
      </w:r>
      <w:r w:rsidRPr="00BF6789">
        <w:rPr>
          <w:rFonts w:ascii="Arial" w:hAnsi="Arial" w:cs="Arial"/>
          <w:i/>
        </w:rPr>
        <w:t>by day and by night.</w:t>
      </w:r>
    </w:p>
    <w:p w:rsidR="00F97EF4" w:rsidRPr="00BF6789" w:rsidRDefault="00F97EF4" w:rsidP="00E500BC">
      <w:pPr>
        <w:rPr>
          <w:rFonts w:ascii="Arial" w:hAnsi="Arial" w:cs="Arial"/>
          <w:i/>
        </w:rPr>
      </w:pPr>
      <w:r w:rsidRPr="00BF6789">
        <w:rPr>
          <w:rFonts w:ascii="Arial" w:hAnsi="Arial" w:cs="Arial"/>
          <w:i/>
        </w:rPr>
        <w:t>Let the entire world be my friend.</w:t>
      </w:r>
    </w:p>
    <w:p w:rsidR="00F97EF4" w:rsidRDefault="00F97EF4" w:rsidP="00E500BC">
      <w:pPr>
        <w:rPr>
          <w:rFonts w:ascii="Arial" w:hAnsi="Arial" w:cs="Arial"/>
        </w:rPr>
      </w:pPr>
    </w:p>
    <w:p w:rsidR="00F97EF4" w:rsidRDefault="00F97EF4">
      <w:pPr>
        <w:rPr>
          <w:rFonts w:ascii="Arial" w:hAnsi="Arial" w:cs="Arial"/>
        </w:rPr>
      </w:pPr>
      <w:r>
        <w:rPr>
          <w:rFonts w:ascii="Arial" w:hAnsi="Arial" w:cs="Arial"/>
        </w:rPr>
        <w:t>This prayer asks the Lord to expel fear and kindle the benevolent light within. The message in this poem is</w:t>
      </w:r>
      <w:r w:rsidR="005F1A5A">
        <w:rPr>
          <w:rFonts w:ascii="Arial" w:hAnsi="Arial" w:cs="Arial"/>
        </w:rPr>
        <w:t>:</w:t>
      </w:r>
      <w:r>
        <w:rPr>
          <w:rFonts w:ascii="Arial" w:hAnsi="Arial" w:cs="Arial"/>
        </w:rPr>
        <w:t xml:space="preserve"> </w:t>
      </w:r>
      <w:r w:rsidR="005F1A5A">
        <w:rPr>
          <w:rFonts w:ascii="Arial" w:hAnsi="Arial" w:cs="Arial"/>
        </w:rPr>
        <w:t>i</w:t>
      </w:r>
      <w:r w:rsidR="00AB6DBD">
        <w:rPr>
          <w:rFonts w:ascii="Arial" w:hAnsi="Arial" w:cs="Arial"/>
        </w:rPr>
        <w:t xml:space="preserve">n order to overcome fear, one must </w:t>
      </w:r>
      <w:r w:rsidR="00FD0119">
        <w:rPr>
          <w:rFonts w:ascii="Arial" w:hAnsi="Arial" w:cs="Arial"/>
        </w:rPr>
        <w:t xml:space="preserve">rise </w:t>
      </w:r>
      <w:r>
        <w:rPr>
          <w:rFonts w:ascii="Arial" w:hAnsi="Arial" w:cs="Arial"/>
        </w:rPr>
        <w:t xml:space="preserve">above all kinds </w:t>
      </w:r>
      <w:r w:rsidR="00FD0119">
        <w:rPr>
          <w:rFonts w:ascii="Arial" w:hAnsi="Arial" w:cs="Arial"/>
        </w:rPr>
        <w:t xml:space="preserve">of </w:t>
      </w:r>
      <w:r>
        <w:rPr>
          <w:rFonts w:ascii="Arial" w:hAnsi="Arial" w:cs="Arial"/>
        </w:rPr>
        <w:t>fears and discriminations</w:t>
      </w:r>
      <w:r w:rsidR="001A646B">
        <w:rPr>
          <w:rFonts w:ascii="Arial" w:hAnsi="Arial" w:cs="Arial"/>
        </w:rPr>
        <w:t xml:space="preserve">, </w:t>
      </w:r>
      <w:r>
        <w:rPr>
          <w:rFonts w:ascii="Arial" w:hAnsi="Arial" w:cs="Arial"/>
        </w:rPr>
        <w:t xml:space="preserve">give up all impurities and invoke and embrace inborn courage. Perceiving the world as friend is no small task to achieve. It requires great understanding, courage and love. The person will have to let go of all his doubts, fears, reservations and prejudices. Only then will he be able to see the splendid, shimmering and the radiant fearlessness and the divine courage within.   </w:t>
      </w:r>
    </w:p>
    <w:p w:rsidR="00C8342C" w:rsidRDefault="00C8342C">
      <w:pPr>
        <w:pStyle w:val="NormalWeb"/>
        <w:spacing w:before="0" w:beforeAutospacing="0" w:after="0" w:afterAutospacing="0"/>
        <w:rPr>
          <w:rFonts w:ascii="Arial" w:hAnsi="Arial" w:cs="Arial"/>
          <w:b/>
          <w:bCs/>
        </w:rPr>
      </w:pPr>
    </w:p>
    <w:p w:rsidR="00F97EF4" w:rsidRPr="00C8342C" w:rsidRDefault="00F97EF4">
      <w:pPr>
        <w:pStyle w:val="NormalWeb"/>
        <w:spacing w:before="0" w:beforeAutospacing="0" w:after="0" w:afterAutospacing="0"/>
        <w:rPr>
          <w:rFonts w:ascii="Arial" w:hAnsi="Arial" w:cs="Arial"/>
          <w:b/>
          <w:bCs/>
          <w:u w:val="single"/>
        </w:rPr>
      </w:pPr>
      <w:r w:rsidRPr="00C8342C">
        <w:rPr>
          <w:rFonts w:ascii="Arial" w:hAnsi="Arial" w:cs="Arial"/>
          <w:b/>
          <w:bCs/>
          <w:u w:val="single"/>
        </w:rPr>
        <w:t xml:space="preserve">The Joy of Fearlessness </w:t>
      </w:r>
    </w:p>
    <w:p w:rsidR="00F97EF4" w:rsidRDefault="00F97EF4">
      <w:pPr>
        <w:rPr>
          <w:rFonts w:ascii="Arial" w:hAnsi="Arial" w:cs="Arial"/>
        </w:rPr>
      </w:pPr>
      <w:r>
        <w:rPr>
          <w:rFonts w:ascii="Arial" w:hAnsi="Arial" w:cs="Arial"/>
        </w:rPr>
        <w:t>Gurumayi Chidvilasananda is one of the great Siddha Masters of the modern times. She says, “Facing the consequences of past karmas is not something to dread. With right understanding, with right knowledge, you actually look forward to wiping the slate clean.”</w:t>
      </w:r>
    </w:p>
    <w:p w:rsidR="00F97EF4" w:rsidRDefault="00F97EF4">
      <w:pPr>
        <w:rPr>
          <w:rFonts w:ascii="Arial" w:hAnsi="Arial" w:cs="Arial"/>
        </w:rPr>
      </w:pPr>
      <w:r>
        <w:rPr>
          <w:rFonts w:ascii="Arial" w:hAnsi="Arial" w:cs="Arial"/>
        </w:rPr>
        <w:t>Fearlessness is when the individual readily accepts and bears all consequences of his actions. Once a person is willing to endure these consequences</w:t>
      </w:r>
      <w:r w:rsidR="005B684E">
        <w:rPr>
          <w:rFonts w:ascii="Arial" w:hAnsi="Arial" w:cs="Arial"/>
        </w:rPr>
        <w:t>,</w:t>
      </w:r>
      <w:r>
        <w:rPr>
          <w:rFonts w:ascii="Arial" w:hAnsi="Arial" w:cs="Arial"/>
        </w:rPr>
        <w:t xml:space="preserve"> there remains nothing to be afraid of. </w:t>
      </w:r>
    </w:p>
    <w:p w:rsidR="00F97EF4" w:rsidRDefault="00F97EF4">
      <w:pPr>
        <w:rPr>
          <w:rFonts w:ascii="Arial" w:hAnsi="Arial" w:cs="Arial"/>
        </w:rPr>
      </w:pPr>
      <w:r>
        <w:rPr>
          <w:rFonts w:ascii="Arial" w:hAnsi="Arial" w:cs="Arial"/>
        </w:rPr>
        <w:t xml:space="preserve">A person might have no control over whether </w:t>
      </w:r>
      <w:r w:rsidR="00EA4A38">
        <w:rPr>
          <w:rFonts w:ascii="Arial" w:hAnsi="Arial" w:cs="Arial"/>
        </w:rPr>
        <w:t xml:space="preserve">or not </w:t>
      </w:r>
      <w:r>
        <w:rPr>
          <w:rFonts w:ascii="Arial" w:hAnsi="Arial" w:cs="Arial"/>
        </w:rPr>
        <w:t>events will go in his favor</w:t>
      </w:r>
      <w:r w:rsidR="0058641A">
        <w:rPr>
          <w:rFonts w:ascii="Arial" w:hAnsi="Arial" w:cs="Arial"/>
        </w:rPr>
        <w:t>, b</w:t>
      </w:r>
      <w:r>
        <w:rPr>
          <w:rFonts w:ascii="Arial" w:hAnsi="Arial" w:cs="Arial"/>
        </w:rPr>
        <w:t>ut what the individual can control is his mind, reactions and behavior.</w:t>
      </w:r>
      <w:r w:rsidR="005777CF">
        <w:rPr>
          <w:rFonts w:ascii="Arial" w:hAnsi="Arial" w:cs="Arial"/>
        </w:rPr>
        <w:t xml:space="preserve"> W</w:t>
      </w:r>
      <w:r>
        <w:rPr>
          <w:rFonts w:ascii="Arial" w:hAnsi="Arial" w:cs="Arial"/>
        </w:rPr>
        <w:t xml:space="preserve">hen </w:t>
      </w:r>
      <w:r w:rsidR="005777CF">
        <w:rPr>
          <w:rFonts w:ascii="Arial" w:hAnsi="Arial" w:cs="Arial"/>
        </w:rPr>
        <w:t xml:space="preserve">the individual </w:t>
      </w:r>
      <w:r>
        <w:rPr>
          <w:rFonts w:ascii="Arial" w:hAnsi="Arial" w:cs="Arial"/>
        </w:rPr>
        <w:t xml:space="preserve">ultimately bids adieu to insecurities, negativities and doubts, he gets to taste freedom. What it requires is just taking a firm </w:t>
      </w:r>
      <w:r w:rsidR="008125D1">
        <w:rPr>
          <w:rFonts w:ascii="Arial" w:hAnsi="Arial" w:cs="Arial"/>
        </w:rPr>
        <w:t xml:space="preserve">decision – a </w:t>
      </w:r>
      <w:r>
        <w:rPr>
          <w:rFonts w:ascii="Arial" w:hAnsi="Arial" w:cs="Arial"/>
        </w:rPr>
        <w:t>determined decision to not lead a miserable, sad life and to not to be controlled by fear and its allies like wrong habits, malice and distrust.</w:t>
      </w:r>
    </w:p>
    <w:p w:rsidR="00F97EF4" w:rsidRDefault="00F97EF4">
      <w:pPr>
        <w:rPr>
          <w:rFonts w:ascii="Arial" w:hAnsi="Arial" w:cs="Arial"/>
        </w:rPr>
      </w:pPr>
      <w:r>
        <w:rPr>
          <w:rFonts w:ascii="Arial" w:hAnsi="Arial" w:cs="Arial"/>
        </w:rPr>
        <w:t>Upon following this, so much more space opens up inside</w:t>
      </w:r>
      <w:r w:rsidR="00CC1A22">
        <w:rPr>
          <w:rFonts w:ascii="Arial" w:hAnsi="Arial" w:cs="Arial"/>
        </w:rPr>
        <w:t xml:space="preserve">, with </w:t>
      </w:r>
      <w:r>
        <w:rPr>
          <w:rFonts w:ascii="Arial" w:hAnsi="Arial" w:cs="Arial"/>
        </w:rPr>
        <w:t xml:space="preserve">more room for goodness, positive thoughts, and faith. At such times the positive energy, on its own accord, dances out of the person’s being, it does not have to </w:t>
      </w:r>
      <w:r w:rsidR="00B0690D">
        <w:rPr>
          <w:rFonts w:ascii="Arial" w:hAnsi="Arial" w:cs="Arial"/>
        </w:rPr>
        <w:t xml:space="preserve">be </w:t>
      </w:r>
      <w:r>
        <w:rPr>
          <w:rFonts w:ascii="Arial" w:hAnsi="Arial" w:cs="Arial"/>
        </w:rPr>
        <w:t>forced out.</w:t>
      </w:r>
      <w:r w:rsidR="00AB6515">
        <w:rPr>
          <w:rFonts w:ascii="Arial" w:hAnsi="Arial" w:cs="Arial"/>
        </w:rPr>
        <w:t xml:space="preserve"> </w:t>
      </w:r>
      <w:r>
        <w:rPr>
          <w:rFonts w:ascii="Arial" w:hAnsi="Arial" w:cs="Arial"/>
        </w:rPr>
        <w:t xml:space="preserve">The thought that negativities will no longer be leading the life-path fills the entire being of </w:t>
      </w:r>
      <w:r w:rsidR="00A764EC">
        <w:rPr>
          <w:rFonts w:ascii="Arial" w:hAnsi="Arial" w:cs="Arial"/>
        </w:rPr>
        <w:t xml:space="preserve">the </w:t>
      </w:r>
      <w:r>
        <w:rPr>
          <w:rFonts w:ascii="Arial" w:hAnsi="Arial" w:cs="Arial"/>
        </w:rPr>
        <w:t xml:space="preserve">individual with freedom. The feeling of </w:t>
      </w:r>
      <w:r w:rsidR="00B23FE7">
        <w:rPr>
          <w:rFonts w:ascii="Arial" w:hAnsi="Arial" w:cs="Arial"/>
        </w:rPr>
        <w:t xml:space="preserve">being bound </w:t>
      </w:r>
      <w:r>
        <w:rPr>
          <w:rFonts w:ascii="Arial" w:hAnsi="Arial" w:cs="Arial"/>
        </w:rPr>
        <w:t>vanishes and the inner blocks are removed as the divine light of fearlessness flows out of the person.</w:t>
      </w:r>
    </w:p>
    <w:p w:rsidR="00C8342C" w:rsidRDefault="00C8342C">
      <w:pPr>
        <w:pStyle w:val="Heading2"/>
      </w:pPr>
    </w:p>
    <w:p w:rsidR="00F97EF4" w:rsidRPr="00C8342C" w:rsidRDefault="00F97EF4">
      <w:pPr>
        <w:pStyle w:val="Heading2"/>
        <w:rPr>
          <w:u w:val="single"/>
        </w:rPr>
      </w:pPr>
      <w:r w:rsidRPr="00C8342C">
        <w:rPr>
          <w:u w:val="single"/>
        </w:rPr>
        <w:t xml:space="preserve">Self-Inquiry and Fearlessness </w:t>
      </w:r>
    </w:p>
    <w:p w:rsidR="00F97EF4" w:rsidRDefault="00F97EF4">
      <w:pPr>
        <w:rPr>
          <w:rFonts w:ascii="Arial" w:hAnsi="Arial" w:cs="Arial"/>
        </w:rPr>
      </w:pPr>
      <w:r>
        <w:rPr>
          <w:rFonts w:ascii="Arial" w:hAnsi="Arial" w:cs="Arial"/>
        </w:rPr>
        <w:t xml:space="preserve">What is it about self-inquiry that scares so many people? What is it that keeps individuals away from meditation? Why is it that so many people choose to ignore the positive results of these two great practices? Are they afraid, doubtful or unsure? Ultimately it is nothing but fear. </w:t>
      </w:r>
    </w:p>
    <w:p w:rsidR="00F97EF4" w:rsidRDefault="00313322">
      <w:pPr>
        <w:rPr>
          <w:rFonts w:ascii="Arial" w:hAnsi="Arial" w:cs="Arial"/>
        </w:rPr>
      </w:pPr>
      <w:r>
        <w:rPr>
          <w:rFonts w:ascii="Arial" w:hAnsi="Arial" w:cs="Arial"/>
        </w:rPr>
        <w:t>What is it that people are afraid of? I</w:t>
      </w:r>
      <w:r w:rsidR="00F97EF4">
        <w:rPr>
          <w:rFonts w:ascii="Arial" w:hAnsi="Arial" w:cs="Arial"/>
        </w:rPr>
        <w:t>s it really just medi</w:t>
      </w:r>
      <w:r w:rsidR="000C0806">
        <w:rPr>
          <w:rFonts w:ascii="Arial" w:hAnsi="Arial" w:cs="Arial"/>
        </w:rPr>
        <w:t>t</w:t>
      </w:r>
      <w:r w:rsidR="00F97EF4">
        <w:rPr>
          <w:rFonts w:ascii="Arial" w:hAnsi="Arial" w:cs="Arial"/>
        </w:rPr>
        <w:t xml:space="preserve">ation or contemplation that people </w:t>
      </w:r>
      <w:r>
        <w:rPr>
          <w:rFonts w:ascii="Arial" w:hAnsi="Arial" w:cs="Arial"/>
        </w:rPr>
        <w:t xml:space="preserve">fear </w:t>
      </w:r>
      <w:r w:rsidR="00F97EF4">
        <w:rPr>
          <w:rFonts w:ascii="Arial" w:hAnsi="Arial" w:cs="Arial"/>
        </w:rPr>
        <w:t xml:space="preserve">or </w:t>
      </w:r>
      <w:r w:rsidR="0090561F">
        <w:rPr>
          <w:rFonts w:ascii="Arial" w:hAnsi="Arial" w:cs="Arial"/>
        </w:rPr>
        <w:t xml:space="preserve">is </w:t>
      </w:r>
      <w:r w:rsidR="00CD09C0">
        <w:rPr>
          <w:rFonts w:ascii="Arial" w:hAnsi="Arial" w:cs="Arial"/>
        </w:rPr>
        <w:t xml:space="preserve">it </w:t>
      </w:r>
      <w:r w:rsidR="00F97EF4">
        <w:rPr>
          <w:rFonts w:ascii="Arial" w:hAnsi="Arial" w:cs="Arial"/>
        </w:rPr>
        <w:t>just about everything else too</w:t>
      </w:r>
      <w:r w:rsidR="0090561F">
        <w:rPr>
          <w:rFonts w:ascii="Arial" w:hAnsi="Arial" w:cs="Arial"/>
        </w:rPr>
        <w:t>?</w:t>
      </w:r>
      <w:r w:rsidR="00A3712F">
        <w:rPr>
          <w:rFonts w:ascii="Arial" w:hAnsi="Arial" w:cs="Arial"/>
        </w:rPr>
        <w:t xml:space="preserve"> </w:t>
      </w:r>
      <w:r w:rsidR="00F97EF4">
        <w:rPr>
          <w:rFonts w:ascii="Arial" w:hAnsi="Arial" w:cs="Arial"/>
        </w:rPr>
        <w:t>There are many other things that people may be afraid of</w:t>
      </w:r>
      <w:r w:rsidR="00542F7F">
        <w:rPr>
          <w:rFonts w:ascii="Arial" w:hAnsi="Arial" w:cs="Arial"/>
        </w:rPr>
        <w:t>,</w:t>
      </w:r>
      <w:r w:rsidR="00F97EF4">
        <w:rPr>
          <w:rFonts w:ascii="Arial" w:hAnsi="Arial" w:cs="Arial"/>
        </w:rPr>
        <w:t xml:space="preserve"> but may tend to create drama in their lives</w:t>
      </w:r>
      <w:r w:rsidR="00542F7F">
        <w:rPr>
          <w:rFonts w:ascii="Arial" w:hAnsi="Arial" w:cs="Arial"/>
        </w:rPr>
        <w:t xml:space="preserve">, </w:t>
      </w:r>
      <w:r w:rsidR="00F97EF4">
        <w:rPr>
          <w:rFonts w:ascii="Arial" w:hAnsi="Arial" w:cs="Arial"/>
        </w:rPr>
        <w:t>assuming that the drama will somehow hide their insecurities from others</w:t>
      </w:r>
      <w:r w:rsidR="00EA6381">
        <w:rPr>
          <w:rFonts w:ascii="Arial" w:hAnsi="Arial" w:cs="Arial"/>
        </w:rPr>
        <w:t xml:space="preserve"> and </w:t>
      </w:r>
      <w:r w:rsidR="00F97EF4">
        <w:rPr>
          <w:rFonts w:ascii="Arial" w:hAnsi="Arial" w:cs="Arial"/>
        </w:rPr>
        <w:t xml:space="preserve">people will never be able to know what is going on in their lives. </w:t>
      </w:r>
    </w:p>
    <w:p w:rsidR="00F97EF4" w:rsidRDefault="00F97EF4">
      <w:pPr>
        <w:rPr>
          <w:rFonts w:ascii="Arial" w:hAnsi="Arial" w:cs="Arial"/>
        </w:rPr>
      </w:pPr>
      <w:r>
        <w:rPr>
          <w:rFonts w:ascii="Arial" w:hAnsi="Arial" w:cs="Arial"/>
        </w:rPr>
        <w:t>Fear takes birth when an individual does not want anyone to find out about him</w:t>
      </w:r>
      <w:r w:rsidR="005B148B">
        <w:rPr>
          <w:rFonts w:ascii="Arial" w:hAnsi="Arial" w:cs="Arial"/>
        </w:rPr>
        <w:t>,</w:t>
      </w:r>
      <w:r>
        <w:rPr>
          <w:rFonts w:ascii="Arial" w:hAnsi="Arial" w:cs="Arial"/>
        </w:rPr>
        <w:t xml:space="preserve"> including himself. </w:t>
      </w:r>
      <w:r w:rsidR="006A518D">
        <w:rPr>
          <w:rFonts w:ascii="Arial" w:hAnsi="Arial" w:cs="Arial"/>
        </w:rPr>
        <w:t>T</w:t>
      </w:r>
      <w:r>
        <w:rPr>
          <w:rFonts w:ascii="Arial" w:hAnsi="Arial" w:cs="Arial"/>
        </w:rPr>
        <w:t xml:space="preserve">hey </w:t>
      </w:r>
      <w:r w:rsidR="006A518D">
        <w:rPr>
          <w:rFonts w:ascii="Arial" w:hAnsi="Arial" w:cs="Arial"/>
        </w:rPr>
        <w:t xml:space="preserve">are </w:t>
      </w:r>
      <w:r>
        <w:rPr>
          <w:rFonts w:ascii="Arial" w:hAnsi="Arial" w:cs="Arial"/>
        </w:rPr>
        <w:t xml:space="preserve">really masking their fears </w:t>
      </w:r>
      <w:r w:rsidR="006A518D">
        <w:rPr>
          <w:rFonts w:ascii="Arial" w:hAnsi="Arial" w:cs="Arial"/>
        </w:rPr>
        <w:t>m</w:t>
      </w:r>
      <w:r>
        <w:rPr>
          <w:rFonts w:ascii="Arial" w:hAnsi="Arial" w:cs="Arial"/>
        </w:rPr>
        <w:t>ost of all</w:t>
      </w:r>
      <w:r w:rsidR="00D33EFC">
        <w:rPr>
          <w:rFonts w:ascii="Arial" w:hAnsi="Arial" w:cs="Arial"/>
        </w:rPr>
        <w:t>,</w:t>
      </w:r>
      <w:r>
        <w:rPr>
          <w:rFonts w:ascii="Arial" w:hAnsi="Arial" w:cs="Arial"/>
        </w:rPr>
        <w:t xml:space="preserve"> from themselves</w:t>
      </w:r>
      <w:r w:rsidR="00032D51">
        <w:rPr>
          <w:rFonts w:ascii="Arial" w:hAnsi="Arial" w:cs="Arial"/>
        </w:rPr>
        <w:t>, p</w:t>
      </w:r>
      <w:r>
        <w:rPr>
          <w:rFonts w:ascii="Arial" w:hAnsi="Arial" w:cs="Arial"/>
        </w:rPr>
        <w:t xml:space="preserve">robably </w:t>
      </w:r>
      <w:r w:rsidR="00032D51">
        <w:rPr>
          <w:rFonts w:ascii="Arial" w:hAnsi="Arial" w:cs="Arial"/>
        </w:rPr>
        <w:t xml:space="preserve">out of fear </w:t>
      </w:r>
      <w:r>
        <w:rPr>
          <w:rFonts w:ascii="Arial" w:hAnsi="Arial" w:cs="Arial"/>
        </w:rPr>
        <w:t xml:space="preserve">of their inherent goodness </w:t>
      </w:r>
      <w:r w:rsidR="00831C36">
        <w:rPr>
          <w:rFonts w:ascii="Arial" w:hAnsi="Arial" w:cs="Arial"/>
        </w:rPr>
        <w:t>too</w:t>
      </w:r>
      <w:r>
        <w:rPr>
          <w:rFonts w:ascii="Arial" w:hAnsi="Arial" w:cs="Arial"/>
        </w:rPr>
        <w:t xml:space="preserve">. </w:t>
      </w:r>
    </w:p>
    <w:p w:rsidR="00F97EF4" w:rsidRDefault="00E500BC">
      <w:pPr>
        <w:rPr>
          <w:rFonts w:ascii="Arial" w:hAnsi="Arial" w:cs="Arial"/>
        </w:rPr>
      </w:pPr>
      <w:r>
        <w:rPr>
          <w:rFonts w:ascii="Arial" w:hAnsi="Arial" w:cs="Arial"/>
        </w:rPr>
        <w:t xml:space="preserve">Gurumayi </w:t>
      </w:r>
      <w:r w:rsidR="00F97EF4">
        <w:rPr>
          <w:rFonts w:ascii="Arial" w:hAnsi="Arial" w:cs="Arial"/>
        </w:rPr>
        <w:t>Chidvilasananda says, ‘Whenever you are afraid to examine yourself</w:t>
      </w:r>
      <w:r w:rsidR="000C0806">
        <w:rPr>
          <w:rFonts w:ascii="Arial" w:hAnsi="Arial" w:cs="Arial"/>
        </w:rPr>
        <w:t xml:space="preserve"> </w:t>
      </w:r>
      <w:r w:rsidR="00F97EF4">
        <w:rPr>
          <w:rFonts w:ascii="Arial" w:hAnsi="Arial" w:cs="Arial"/>
        </w:rPr>
        <w:t>that is a sign you should engage in self-inquiry. When you notice this kind of fear, it actually means you are ready to look within; you are ready to meditate.’</w:t>
      </w:r>
    </w:p>
    <w:p w:rsidR="00F97EF4" w:rsidRDefault="00F97EF4">
      <w:pPr>
        <w:rPr>
          <w:rFonts w:ascii="Arial" w:hAnsi="Arial" w:cs="Arial"/>
        </w:rPr>
      </w:pPr>
      <w:r>
        <w:rPr>
          <w:rFonts w:ascii="Arial" w:hAnsi="Arial" w:cs="Arial"/>
        </w:rPr>
        <w:t xml:space="preserve">It is when the person realizes </w:t>
      </w:r>
      <w:r w:rsidR="00800FCB">
        <w:rPr>
          <w:rFonts w:ascii="Arial" w:hAnsi="Arial" w:cs="Arial"/>
        </w:rPr>
        <w:t xml:space="preserve">this fear </w:t>
      </w:r>
      <w:r>
        <w:rPr>
          <w:rFonts w:ascii="Arial" w:hAnsi="Arial" w:cs="Arial"/>
        </w:rPr>
        <w:t xml:space="preserve">and practices contemplation and meditation that he is able to move beyond </w:t>
      </w:r>
      <w:r w:rsidR="00466168">
        <w:rPr>
          <w:rFonts w:ascii="Arial" w:hAnsi="Arial" w:cs="Arial"/>
        </w:rPr>
        <w:t xml:space="preserve">the </w:t>
      </w:r>
      <w:r>
        <w:rPr>
          <w:rFonts w:ascii="Arial" w:hAnsi="Arial" w:cs="Arial"/>
        </w:rPr>
        <w:t xml:space="preserve">emotion. This willingness is actually present in every </w:t>
      </w:r>
      <w:r w:rsidR="00E73FA0">
        <w:rPr>
          <w:rFonts w:ascii="Arial" w:hAnsi="Arial" w:cs="Arial"/>
        </w:rPr>
        <w:t xml:space="preserve">moment – all </w:t>
      </w:r>
      <w:r>
        <w:rPr>
          <w:rFonts w:ascii="Arial" w:hAnsi="Arial" w:cs="Arial"/>
        </w:rPr>
        <w:t xml:space="preserve">the person needs to do is to learn to flow with the current and ride this wave of willingness to reach that splendid abode of fearlessness. </w:t>
      </w:r>
    </w:p>
    <w:sectPr w:rsidR="00F97EF4" w:rsidSect="009A70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64654A0"/>
    <w:lvl w:ilvl="0">
      <w:start w:val="1"/>
      <w:numFmt w:val="decimal"/>
      <w:lvlText w:val="%1."/>
      <w:lvlJc w:val="left"/>
      <w:pPr>
        <w:tabs>
          <w:tab w:val="num" w:pos="1800"/>
        </w:tabs>
        <w:ind w:left="1800" w:hanging="360"/>
      </w:pPr>
    </w:lvl>
  </w:abstractNum>
  <w:abstractNum w:abstractNumId="1">
    <w:nsid w:val="FFFFFF7D"/>
    <w:multiLevelType w:val="singleLevel"/>
    <w:tmpl w:val="D83C3764"/>
    <w:lvl w:ilvl="0">
      <w:start w:val="1"/>
      <w:numFmt w:val="decimal"/>
      <w:lvlText w:val="%1."/>
      <w:lvlJc w:val="left"/>
      <w:pPr>
        <w:tabs>
          <w:tab w:val="num" w:pos="1440"/>
        </w:tabs>
        <w:ind w:left="1440" w:hanging="360"/>
      </w:pPr>
    </w:lvl>
  </w:abstractNum>
  <w:abstractNum w:abstractNumId="2">
    <w:nsid w:val="FFFFFF7E"/>
    <w:multiLevelType w:val="singleLevel"/>
    <w:tmpl w:val="B69E8388"/>
    <w:lvl w:ilvl="0">
      <w:start w:val="1"/>
      <w:numFmt w:val="decimal"/>
      <w:lvlText w:val="%1."/>
      <w:lvlJc w:val="left"/>
      <w:pPr>
        <w:tabs>
          <w:tab w:val="num" w:pos="1080"/>
        </w:tabs>
        <w:ind w:left="1080" w:hanging="360"/>
      </w:pPr>
    </w:lvl>
  </w:abstractNum>
  <w:abstractNum w:abstractNumId="3">
    <w:nsid w:val="FFFFFF7F"/>
    <w:multiLevelType w:val="singleLevel"/>
    <w:tmpl w:val="259ADDB0"/>
    <w:lvl w:ilvl="0">
      <w:start w:val="1"/>
      <w:numFmt w:val="decimal"/>
      <w:lvlText w:val="%1."/>
      <w:lvlJc w:val="left"/>
      <w:pPr>
        <w:tabs>
          <w:tab w:val="num" w:pos="720"/>
        </w:tabs>
        <w:ind w:left="720" w:hanging="360"/>
      </w:pPr>
    </w:lvl>
  </w:abstractNum>
  <w:abstractNum w:abstractNumId="4">
    <w:nsid w:val="FFFFFF80"/>
    <w:multiLevelType w:val="singleLevel"/>
    <w:tmpl w:val="D6D432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914C0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214C7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4A665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6D454DE"/>
    <w:lvl w:ilvl="0">
      <w:start w:val="1"/>
      <w:numFmt w:val="decimal"/>
      <w:lvlText w:val="%1."/>
      <w:lvlJc w:val="left"/>
      <w:pPr>
        <w:tabs>
          <w:tab w:val="num" w:pos="360"/>
        </w:tabs>
        <w:ind w:left="360" w:hanging="360"/>
      </w:pPr>
    </w:lvl>
  </w:abstractNum>
  <w:abstractNum w:abstractNumId="9">
    <w:nsid w:val="FFFFFF89"/>
    <w:multiLevelType w:val="singleLevel"/>
    <w:tmpl w:val="BBE60718"/>
    <w:lvl w:ilvl="0">
      <w:start w:val="1"/>
      <w:numFmt w:val="bullet"/>
      <w:lvlText w:val=""/>
      <w:lvlJc w:val="left"/>
      <w:pPr>
        <w:tabs>
          <w:tab w:val="num" w:pos="360"/>
        </w:tabs>
        <w:ind w:left="360" w:hanging="360"/>
      </w:pPr>
      <w:rPr>
        <w:rFonts w:ascii="Symbol" w:hAnsi="Symbol" w:hint="default"/>
      </w:rPr>
    </w:lvl>
  </w:abstractNum>
  <w:abstractNum w:abstractNumId="10">
    <w:nsid w:val="02A52A77"/>
    <w:multiLevelType w:val="hybridMultilevel"/>
    <w:tmpl w:val="B23E7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B553FA"/>
    <w:multiLevelType w:val="hybridMultilevel"/>
    <w:tmpl w:val="BC3CBB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687816"/>
    <w:multiLevelType w:val="hybridMultilevel"/>
    <w:tmpl w:val="901CF966"/>
    <w:lvl w:ilvl="0" w:tplc="762E357C">
      <w:start w:val="1"/>
      <w:numFmt w:val="decimal"/>
      <w:lvlText w:val="%1."/>
      <w:lvlJc w:val="left"/>
      <w:pPr>
        <w:tabs>
          <w:tab w:val="num" w:pos="720"/>
        </w:tabs>
        <w:ind w:left="720" w:hanging="360"/>
      </w:pPr>
    </w:lvl>
    <w:lvl w:ilvl="1" w:tplc="631A652E" w:tentative="1">
      <w:start w:val="1"/>
      <w:numFmt w:val="decimal"/>
      <w:lvlText w:val="%2."/>
      <w:lvlJc w:val="left"/>
      <w:pPr>
        <w:tabs>
          <w:tab w:val="num" w:pos="1440"/>
        </w:tabs>
        <w:ind w:left="1440" w:hanging="360"/>
      </w:pPr>
    </w:lvl>
    <w:lvl w:ilvl="2" w:tplc="F616315E" w:tentative="1">
      <w:start w:val="1"/>
      <w:numFmt w:val="decimal"/>
      <w:lvlText w:val="%3."/>
      <w:lvlJc w:val="left"/>
      <w:pPr>
        <w:tabs>
          <w:tab w:val="num" w:pos="2160"/>
        </w:tabs>
        <w:ind w:left="2160" w:hanging="360"/>
      </w:pPr>
    </w:lvl>
    <w:lvl w:ilvl="3" w:tplc="302EB662" w:tentative="1">
      <w:start w:val="1"/>
      <w:numFmt w:val="decimal"/>
      <w:lvlText w:val="%4."/>
      <w:lvlJc w:val="left"/>
      <w:pPr>
        <w:tabs>
          <w:tab w:val="num" w:pos="2880"/>
        </w:tabs>
        <w:ind w:left="2880" w:hanging="360"/>
      </w:pPr>
    </w:lvl>
    <w:lvl w:ilvl="4" w:tplc="6A3A93CC" w:tentative="1">
      <w:start w:val="1"/>
      <w:numFmt w:val="decimal"/>
      <w:lvlText w:val="%5."/>
      <w:lvlJc w:val="left"/>
      <w:pPr>
        <w:tabs>
          <w:tab w:val="num" w:pos="3600"/>
        </w:tabs>
        <w:ind w:left="3600" w:hanging="360"/>
      </w:pPr>
    </w:lvl>
    <w:lvl w:ilvl="5" w:tplc="6268CA0C" w:tentative="1">
      <w:start w:val="1"/>
      <w:numFmt w:val="decimal"/>
      <w:lvlText w:val="%6."/>
      <w:lvlJc w:val="left"/>
      <w:pPr>
        <w:tabs>
          <w:tab w:val="num" w:pos="4320"/>
        </w:tabs>
        <w:ind w:left="4320" w:hanging="360"/>
      </w:pPr>
    </w:lvl>
    <w:lvl w:ilvl="6" w:tplc="AA72417E" w:tentative="1">
      <w:start w:val="1"/>
      <w:numFmt w:val="decimal"/>
      <w:lvlText w:val="%7."/>
      <w:lvlJc w:val="left"/>
      <w:pPr>
        <w:tabs>
          <w:tab w:val="num" w:pos="5040"/>
        </w:tabs>
        <w:ind w:left="5040" w:hanging="360"/>
      </w:pPr>
    </w:lvl>
    <w:lvl w:ilvl="7" w:tplc="ECAE869E" w:tentative="1">
      <w:start w:val="1"/>
      <w:numFmt w:val="decimal"/>
      <w:lvlText w:val="%8."/>
      <w:lvlJc w:val="left"/>
      <w:pPr>
        <w:tabs>
          <w:tab w:val="num" w:pos="5760"/>
        </w:tabs>
        <w:ind w:left="5760" w:hanging="360"/>
      </w:pPr>
    </w:lvl>
    <w:lvl w:ilvl="8" w:tplc="FE64DF40" w:tentative="1">
      <w:start w:val="1"/>
      <w:numFmt w:val="decimal"/>
      <w:lvlText w:val="%9."/>
      <w:lvlJc w:val="left"/>
      <w:pPr>
        <w:tabs>
          <w:tab w:val="num" w:pos="6480"/>
        </w:tabs>
        <w:ind w:left="6480" w:hanging="360"/>
      </w:pPr>
    </w:lvl>
  </w:abstractNum>
  <w:abstractNum w:abstractNumId="13">
    <w:nsid w:val="546E3B73"/>
    <w:multiLevelType w:val="hybridMultilevel"/>
    <w:tmpl w:val="BC3CBB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573003"/>
    <w:multiLevelType w:val="hybridMultilevel"/>
    <w:tmpl w:val="ECD686BC"/>
    <w:lvl w:ilvl="0" w:tplc="68F4AF06">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373812"/>
    <w:multiLevelType w:val="hybridMultilevel"/>
    <w:tmpl w:val="AB44D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5"/>
  </w:num>
  <w:num w:numId="4">
    <w:abstractNumId w:val="11"/>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0B"/>
    <w:rsid w:val="000050C0"/>
    <w:rsid w:val="00020A04"/>
    <w:rsid w:val="00026E71"/>
    <w:rsid w:val="00032D51"/>
    <w:rsid w:val="00040FDA"/>
    <w:rsid w:val="000438DA"/>
    <w:rsid w:val="0007284C"/>
    <w:rsid w:val="000B25FB"/>
    <w:rsid w:val="000B2D45"/>
    <w:rsid w:val="000C0806"/>
    <w:rsid w:val="000C3B1C"/>
    <w:rsid w:val="000F65CB"/>
    <w:rsid w:val="00100F96"/>
    <w:rsid w:val="001037FF"/>
    <w:rsid w:val="00107953"/>
    <w:rsid w:val="00116DA5"/>
    <w:rsid w:val="00122058"/>
    <w:rsid w:val="00147A71"/>
    <w:rsid w:val="00150449"/>
    <w:rsid w:val="00181F9B"/>
    <w:rsid w:val="00197E9F"/>
    <w:rsid w:val="001A1243"/>
    <w:rsid w:val="001A646B"/>
    <w:rsid w:val="001B3325"/>
    <w:rsid w:val="001C73C8"/>
    <w:rsid w:val="001D5984"/>
    <w:rsid w:val="001E2925"/>
    <w:rsid w:val="001F0E21"/>
    <w:rsid w:val="002220E8"/>
    <w:rsid w:val="00231CE5"/>
    <w:rsid w:val="00235067"/>
    <w:rsid w:val="00236C4E"/>
    <w:rsid w:val="002558D7"/>
    <w:rsid w:val="00260BD8"/>
    <w:rsid w:val="00272D51"/>
    <w:rsid w:val="00281FAD"/>
    <w:rsid w:val="00282EC6"/>
    <w:rsid w:val="002A15A3"/>
    <w:rsid w:val="002A319A"/>
    <w:rsid w:val="002B3A78"/>
    <w:rsid w:val="002C27F1"/>
    <w:rsid w:val="002D4DEC"/>
    <w:rsid w:val="002D65E1"/>
    <w:rsid w:val="002F3891"/>
    <w:rsid w:val="002F570C"/>
    <w:rsid w:val="002F5C49"/>
    <w:rsid w:val="00304F80"/>
    <w:rsid w:val="00313322"/>
    <w:rsid w:val="003166C1"/>
    <w:rsid w:val="003204AF"/>
    <w:rsid w:val="00324AE8"/>
    <w:rsid w:val="003532BD"/>
    <w:rsid w:val="00362B20"/>
    <w:rsid w:val="00372E17"/>
    <w:rsid w:val="00383835"/>
    <w:rsid w:val="0039253F"/>
    <w:rsid w:val="003C5DE7"/>
    <w:rsid w:val="003E030A"/>
    <w:rsid w:val="003E0342"/>
    <w:rsid w:val="003E14C0"/>
    <w:rsid w:val="003E2CD6"/>
    <w:rsid w:val="003F07A7"/>
    <w:rsid w:val="003F107E"/>
    <w:rsid w:val="003F47EF"/>
    <w:rsid w:val="003F7044"/>
    <w:rsid w:val="00417285"/>
    <w:rsid w:val="00423148"/>
    <w:rsid w:val="00436CB9"/>
    <w:rsid w:val="00444D5C"/>
    <w:rsid w:val="004468ED"/>
    <w:rsid w:val="00446C0B"/>
    <w:rsid w:val="00466168"/>
    <w:rsid w:val="00474734"/>
    <w:rsid w:val="00480B6A"/>
    <w:rsid w:val="004A1217"/>
    <w:rsid w:val="004A46CF"/>
    <w:rsid w:val="004C0DF9"/>
    <w:rsid w:val="004D53F4"/>
    <w:rsid w:val="004E4006"/>
    <w:rsid w:val="004E75CC"/>
    <w:rsid w:val="00520B05"/>
    <w:rsid w:val="0052159A"/>
    <w:rsid w:val="005320F2"/>
    <w:rsid w:val="005341E5"/>
    <w:rsid w:val="00536879"/>
    <w:rsid w:val="00542F7F"/>
    <w:rsid w:val="005578A6"/>
    <w:rsid w:val="005759C5"/>
    <w:rsid w:val="005777CF"/>
    <w:rsid w:val="00581A38"/>
    <w:rsid w:val="0058231C"/>
    <w:rsid w:val="00583CB5"/>
    <w:rsid w:val="0058641A"/>
    <w:rsid w:val="005B148B"/>
    <w:rsid w:val="005B684E"/>
    <w:rsid w:val="005C03C9"/>
    <w:rsid w:val="005C738E"/>
    <w:rsid w:val="005D3516"/>
    <w:rsid w:val="005E642F"/>
    <w:rsid w:val="005F1A5A"/>
    <w:rsid w:val="005F5DD6"/>
    <w:rsid w:val="00606B67"/>
    <w:rsid w:val="00640C53"/>
    <w:rsid w:val="00662CC4"/>
    <w:rsid w:val="00663659"/>
    <w:rsid w:val="006724D8"/>
    <w:rsid w:val="00676C9F"/>
    <w:rsid w:val="00677F5A"/>
    <w:rsid w:val="00680CF2"/>
    <w:rsid w:val="00684F9E"/>
    <w:rsid w:val="006A32FF"/>
    <w:rsid w:val="006A518D"/>
    <w:rsid w:val="006A7682"/>
    <w:rsid w:val="006B411E"/>
    <w:rsid w:val="006B6C3E"/>
    <w:rsid w:val="006C22FA"/>
    <w:rsid w:val="006C6A56"/>
    <w:rsid w:val="006D06B2"/>
    <w:rsid w:val="006E7BA0"/>
    <w:rsid w:val="00703BF1"/>
    <w:rsid w:val="00707F73"/>
    <w:rsid w:val="00710790"/>
    <w:rsid w:val="007176E4"/>
    <w:rsid w:val="00741EB9"/>
    <w:rsid w:val="00742C8E"/>
    <w:rsid w:val="007448B4"/>
    <w:rsid w:val="0077238E"/>
    <w:rsid w:val="00786D7B"/>
    <w:rsid w:val="00793AEB"/>
    <w:rsid w:val="007A5081"/>
    <w:rsid w:val="007B69F5"/>
    <w:rsid w:val="007D0F7B"/>
    <w:rsid w:val="007E0928"/>
    <w:rsid w:val="007E0BDB"/>
    <w:rsid w:val="007F0CF1"/>
    <w:rsid w:val="00800FCB"/>
    <w:rsid w:val="00807E62"/>
    <w:rsid w:val="008125D1"/>
    <w:rsid w:val="00822F3B"/>
    <w:rsid w:val="00831C36"/>
    <w:rsid w:val="00837A12"/>
    <w:rsid w:val="0086034D"/>
    <w:rsid w:val="00865FD6"/>
    <w:rsid w:val="00877E21"/>
    <w:rsid w:val="0088078D"/>
    <w:rsid w:val="00891F05"/>
    <w:rsid w:val="008A000B"/>
    <w:rsid w:val="008A0426"/>
    <w:rsid w:val="008A4A69"/>
    <w:rsid w:val="008D2541"/>
    <w:rsid w:val="008D31BD"/>
    <w:rsid w:val="008F3AE5"/>
    <w:rsid w:val="0090561F"/>
    <w:rsid w:val="00923F2D"/>
    <w:rsid w:val="0093731B"/>
    <w:rsid w:val="0093736D"/>
    <w:rsid w:val="00944352"/>
    <w:rsid w:val="0094491C"/>
    <w:rsid w:val="00946862"/>
    <w:rsid w:val="00964C8B"/>
    <w:rsid w:val="009706E2"/>
    <w:rsid w:val="009A70CF"/>
    <w:rsid w:val="009D2EC3"/>
    <w:rsid w:val="009D569F"/>
    <w:rsid w:val="00A12F43"/>
    <w:rsid w:val="00A21ABC"/>
    <w:rsid w:val="00A2369C"/>
    <w:rsid w:val="00A32A11"/>
    <w:rsid w:val="00A3712F"/>
    <w:rsid w:val="00A37610"/>
    <w:rsid w:val="00A378FD"/>
    <w:rsid w:val="00A66EB3"/>
    <w:rsid w:val="00A764EC"/>
    <w:rsid w:val="00A76E00"/>
    <w:rsid w:val="00A8195A"/>
    <w:rsid w:val="00A8580F"/>
    <w:rsid w:val="00A868A3"/>
    <w:rsid w:val="00AB6515"/>
    <w:rsid w:val="00AB6DBD"/>
    <w:rsid w:val="00AB789A"/>
    <w:rsid w:val="00AE0F59"/>
    <w:rsid w:val="00AE5C74"/>
    <w:rsid w:val="00AE680E"/>
    <w:rsid w:val="00AF0FFD"/>
    <w:rsid w:val="00B0690D"/>
    <w:rsid w:val="00B23FE7"/>
    <w:rsid w:val="00B343EE"/>
    <w:rsid w:val="00B34567"/>
    <w:rsid w:val="00B4016E"/>
    <w:rsid w:val="00B47211"/>
    <w:rsid w:val="00B51228"/>
    <w:rsid w:val="00B650D0"/>
    <w:rsid w:val="00B82D8E"/>
    <w:rsid w:val="00B83479"/>
    <w:rsid w:val="00B93107"/>
    <w:rsid w:val="00BB6609"/>
    <w:rsid w:val="00BD127B"/>
    <w:rsid w:val="00BD1F85"/>
    <w:rsid w:val="00BD7606"/>
    <w:rsid w:val="00BD7887"/>
    <w:rsid w:val="00BE59DF"/>
    <w:rsid w:val="00BF6789"/>
    <w:rsid w:val="00C04120"/>
    <w:rsid w:val="00C17527"/>
    <w:rsid w:val="00C2172C"/>
    <w:rsid w:val="00C260B2"/>
    <w:rsid w:val="00C43614"/>
    <w:rsid w:val="00C62E4D"/>
    <w:rsid w:val="00C82E38"/>
    <w:rsid w:val="00C8342C"/>
    <w:rsid w:val="00C92AC4"/>
    <w:rsid w:val="00CA3A3E"/>
    <w:rsid w:val="00CC1A22"/>
    <w:rsid w:val="00CC673B"/>
    <w:rsid w:val="00CC7E58"/>
    <w:rsid w:val="00CD09C0"/>
    <w:rsid w:val="00CD5259"/>
    <w:rsid w:val="00CD657A"/>
    <w:rsid w:val="00D055CF"/>
    <w:rsid w:val="00D225CD"/>
    <w:rsid w:val="00D33EFC"/>
    <w:rsid w:val="00D42C43"/>
    <w:rsid w:val="00D4791E"/>
    <w:rsid w:val="00D50EA0"/>
    <w:rsid w:val="00D51570"/>
    <w:rsid w:val="00D832D6"/>
    <w:rsid w:val="00D95EA9"/>
    <w:rsid w:val="00DA6F80"/>
    <w:rsid w:val="00DB6878"/>
    <w:rsid w:val="00DC229A"/>
    <w:rsid w:val="00DC63B2"/>
    <w:rsid w:val="00DE14F9"/>
    <w:rsid w:val="00DE5886"/>
    <w:rsid w:val="00DF1E35"/>
    <w:rsid w:val="00DF4E8B"/>
    <w:rsid w:val="00E10FC6"/>
    <w:rsid w:val="00E43A46"/>
    <w:rsid w:val="00E500BC"/>
    <w:rsid w:val="00E53655"/>
    <w:rsid w:val="00E558FC"/>
    <w:rsid w:val="00E607B5"/>
    <w:rsid w:val="00E73FA0"/>
    <w:rsid w:val="00E90C7C"/>
    <w:rsid w:val="00E93345"/>
    <w:rsid w:val="00E9399E"/>
    <w:rsid w:val="00EA4A38"/>
    <w:rsid w:val="00EA6381"/>
    <w:rsid w:val="00EB0DE4"/>
    <w:rsid w:val="00EB2031"/>
    <w:rsid w:val="00EB3DF5"/>
    <w:rsid w:val="00EE082D"/>
    <w:rsid w:val="00F05799"/>
    <w:rsid w:val="00F10510"/>
    <w:rsid w:val="00F26065"/>
    <w:rsid w:val="00F27F17"/>
    <w:rsid w:val="00F333B8"/>
    <w:rsid w:val="00F55EA6"/>
    <w:rsid w:val="00F7715C"/>
    <w:rsid w:val="00F824B9"/>
    <w:rsid w:val="00F94D00"/>
    <w:rsid w:val="00F97EF4"/>
    <w:rsid w:val="00FA4755"/>
    <w:rsid w:val="00FB0B23"/>
    <w:rsid w:val="00FC113A"/>
    <w:rsid w:val="00FD0119"/>
    <w:rsid w:val="00FD7E08"/>
    <w:rsid w:val="00FE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70CF"/>
    <w:rPr>
      <w:sz w:val="24"/>
      <w:szCs w:val="24"/>
    </w:rPr>
  </w:style>
  <w:style w:type="paragraph" w:styleId="Heading1">
    <w:name w:val="heading 1"/>
    <w:basedOn w:val="Normal"/>
    <w:qFormat/>
    <w:rsid w:val="009A70CF"/>
    <w:pPr>
      <w:spacing w:before="100" w:beforeAutospacing="1" w:after="100" w:afterAutospacing="1" w:line="300" w:lineRule="atLeast"/>
      <w:outlineLvl w:val="0"/>
    </w:pPr>
    <w:rPr>
      <w:rFonts w:ascii="Verdana" w:hAnsi="Verdana"/>
      <w:b/>
      <w:bCs/>
      <w:color w:val="BC9F3D"/>
      <w:spacing w:val="24"/>
      <w:kern w:val="36"/>
      <w:sz w:val="22"/>
      <w:szCs w:val="22"/>
    </w:rPr>
  </w:style>
  <w:style w:type="paragraph" w:styleId="Heading2">
    <w:name w:val="heading 2"/>
    <w:basedOn w:val="Normal"/>
    <w:next w:val="Normal"/>
    <w:qFormat/>
    <w:rsid w:val="009A70CF"/>
    <w:pPr>
      <w:keepNext/>
      <w:outlineLvl w:val="1"/>
    </w:pPr>
    <w:rPr>
      <w:rFonts w:ascii="Arial" w:hAnsi="Arial" w:cs="Arial"/>
      <w:b/>
      <w:bCs/>
    </w:rPr>
  </w:style>
  <w:style w:type="paragraph" w:styleId="Heading3">
    <w:name w:val="heading 3"/>
    <w:basedOn w:val="Normal"/>
    <w:next w:val="Normal"/>
    <w:qFormat/>
    <w:rsid w:val="009A70CF"/>
    <w:pPr>
      <w:keepNext/>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A70CF"/>
    <w:pPr>
      <w:spacing w:before="100" w:beforeAutospacing="1" w:after="100" w:afterAutospacing="1"/>
    </w:pPr>
  </w:style>
  <w:style w:type="paragraph" w:styleId="BodyText">
    <w:name w:val="Body Text"/>
    <w:basedOn w:val="Normal"/>
    <w:rsid w:val="009A70CF"/>
    <w:pPr>
      <w:jc w:val="both"/>
    </w:pPr>
    <w:rPr>
      <w:rFonts w:ascii="Arial" w:hAnsi="Arial" w:cs="Arial"/>
      <w:spacing w:val="30"/>
      <w:szCs w:val="17"/>
    </w:rPr>
  </w:style>
  <w:style w:type="paragraph" w:styleId="BodyTextIndent">
    <w:name w:val="Body Text Indent"/>
    <w:basedOn w:val="Normal"/>
    <w:rsid w:val="009A70CF"/>
    <w:pPr>
      <w:tabs>
        <w:tab w:val="left" w:pos="-720"/>
        <w:tab w:val="left" w:pos="0"/>
        <w:tab w:val="left" w:pos="892"/>
        <w:tab w:val="left" w:pos="1264"/>
        <w:tab w:val="left" w:pos="1674"/>
        <w:tab w:val="left" w:pos="2120"/>
        <w:tab w:val="left" w:pos="2566"/>
      </w:tabs>
      <w:spacing w:before="100" w:beforeAutospacing="1" w:after="100" w:afterAutospacing="1"/>
      <w:ind w:left="360"/>
    </w:pPr>
    <w:rPr>
      <w:color w:val="000000"/>
    </w:rPr>
  </w:style>
  <w:style w:type="paragraph" w:styleId="PlainText">
    <w:name w:val="Plain Text"/>
    <w:basedOn w:val="Normal"/>
    <w:rsid w:val="00446C0B"/>
    <w:rPr>
      <w:rFonts w:ascii="Courier New" w:hAnsi="Courier New" w:cs="Courier New"/>
      <w:sz w:val="20"/>
      <w:szCs w:val="20"/>
    </w:rPr>
  </w:style>
  <w:style w:type="paragraph" w:styleId="BalloonText">
    <w:name w:val="Balloon Text"/>
    <w:basedOn w:val="Normal"/>
    <w:semiHidden/>
    <w:rsid w:val="002A15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70CF"/>
    <w:rPr>
      <w:sz w:val="24"/>
      <w:szCs w:val="24"/>
    </w:rPr>
  </w:style>
  <w:style w:type="paragraph" w:styleId="Heading1">
    <w:name w:val="heading 1"/>
    <w:basedOn w:val="Normal"/>
    <w:qFormat/>
    <w:rsid w:val="009A70CF"/>
    <w:pPr>
      <w:spacing w:before="100" w:beforeAutospacing="1" w:after="100" w:afterAutospacing="1" w:line="300" w:lineRule="atLeast"/>
      <w:outlineLvl w:val="0"/>
    </w:pPr>
    <w:rPr>
      <w:rFonts w:ascii="Verdana" w:hAnsi="Verdana"/>
      <w:b/>
      <w:bCs/>
      <w:color w:val="BC9F3D"/>
      <w:spacing w:val="24"/>
      <w:kern w:val="36"/>
      <w:sz w:val="22"/>
      <w:szCs w:val="22"/>
    </w:rPr>
  </w:style>
  <w:style w:type="paragraph" w:styleId="Heading2">
    <w:name w:val="heading 2"/>
    <w:basedOn w:val="Normal"/>
    <w:next w:val="Normal"/>
    <w:qFormat/>
    <w:rsid w:val="009A70CF"/>
    <w:pPr>
      <w:keepNext/>
      <w:outlineLvl w:val="1"/>
    </w:pPr>
    <w:rPr>
      <w:rFonts w:ascii="Arial" w:hAnsi="Arial" w:cs="Arial"/>
      <w:b/>
      <w:bCs/>
    </w:rPr>
  </w:style>
  <w:style w:type="paragraph" w:styleId="Heading3">
    <w:name w:val="heading 3"/>
    <w:basedOn w:val="Normal"/>
    <w:next w:val="Normal"/>
    <w:qFormat/>
    <w:rsid w:val="009A70CF"/>
    <w:pPr>
      <w:keepNext/>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A70CF"/>
    <w:pPr>
      <w:spacing w:before="100" w:beforeAutospacing="1" w:after="100" w:afterAutospacing="1"/>
    </w:pPr>
  </w:style>
  <w:style w:type="paragraph" w:styleId="BodyText">
    <w:name w:val="Body Text"/>
    <w:basedOn w:val="Normal"/>
    <w:rsid w:val="009A70CF"/>
    <w:pPr>
      <w:jc w:val="both"/>
    </w:pPr>
    <w:rPr>
      <w:rFonts w:ascii="Arial" w:hAnsi="Arial" w:cs="Arial"/>
      <w:spacing w:val="30"/>
      <w:szCs w:val="17"/>
    </w:rPr>
  </w:style>
  <w:style w:type="paragraph" w:styleId="BodyTextIndent">
    <w:name w:val="Body Text Indent"/>
    <w:basedOn w:val="Normal"/>
    <w:rsid w:val="009A70CF"/>
    <w:pPr>
      <w:tabs>
        <w:tab w:val="left" w:pos="-720"/>
        <w:tab w:val="left" w:pos="0"/>
        <w:tab w:val="left" w:pos="892"/>
        <w:tab w:val="left" w:pos="1264"/>
        <w:tab w:val="left" w:pos="1674"/>
        <w:tab w:val="left" w:pos="2120"/>
        <w:tab w:val="left" w:pos="2566"/>
      </w:tabs>
      <w:spacing w:before="100" w:beforeAutospacing="1" w:after="100" w:afterAutospacing="1"/>
      <w:ind w:left="360"/>
    </w:pPr>
    <w:rPr>
      <w:color w:val="000000"/>
    </w:rPr>
  </w:style>
  <w:style w:type="paragraph" w:styleId="PlainText">
    <w:name w:val="Plain Text"/>
    <w:basedOn w:val="Normal"/>
    <w:rsid w:val="00446C0B"/>
    <w:rPr>
      <w:rFonts w:ascii="Courier New" w:hAnsi="Courier New" w:cs="Courier New"/>
      <w:sz w:val="20"/>
      <w:szCs w:val="20"/>
    </w:rPr>
  </w:style>
  <w:style w:type="paragraph" w:styleId="BalloonText">
    <w:name w:val="Balloon Text"/>
    <w:basedOn w:val="Normal"/>
    <w:semiHidden/>
    <w:rsid w:val="002A15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285F-BF34-4117-AB16-961D939FD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Overcoming Fear</vt:lpstr>
    </vt:vector>
  </TitlesOfParts>
  <Company/>
  <LinksUpToDate>false</LinksUpToDate>
  <CharactersWithSpaces>13579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Overcoming Fear</dc:title>
  <dc:creator>dGC6J3-GTQ62-FP876-94FBR-D3DX8</dc:creator>
  <cp:lastModifiedBy>YOGESH SHARMA</cp:lastModifiedBy>
  <cp:revision>2</cp:revision>
  <dcterms:created xsi:type="dcterms:W3CDTF">2011-11-03T03:35:00Z</dcterms:created>
  <dcterms:modified xsi:type="dcterms:W3CDTF">2011-11-03T03:35:00Z</dcterms:modified>
</cp:coreProperties>
</file>